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7CC10" w14:textId="77777777" w:rsidR="005D3976" w:rsidRPr="00140ABC" w:rsidRDefault="005D3976" w:rsidP="00140ABC">
      <w:pPr>
        <w:spacing w:line="360" w:lineRule="auto"/>
        <w:jc w:val="both"/>
        <w:rPr>
          <w:rFonts w:ascii="Times New Roman" w:hAnsi="Times New Roman" w:cs="Times New Roman"/>
          <w:sz w:val="26"/>
          <w:szCs w:val="26"/>
          <w:lang w:eastAsia="fr-FR"/>
        </w:rPr>
      </w:pPr>
      <w:r w:rsidRPr="00140ABC">
        <w:rPr>
          <w:rFonts w:ascii="Times New Roman" w:hAnsi="Times New Roman" w:cs="Times New Roman"/>
          <w:noProof/>
          <w:sz w:val="26"/>
          <w:szCs w:val="26"/>
        </w:rPr>
        <w:drawing>
          <wp:anchor distT="0" distB="0" distL="114300" distR="114300" simplePos="0" relativeHeight="251660288" behindDoc="1" locked="0" layoutInCell="1" allowOverlap="1" wp14:anchorId="398750FC" wp14:editId="173AAE4A">
            <wp:simplePos x="0" y="0"/>
            <wp:positionH relativeFrom="column">
              <wp:posOffset>5320030</wp:posOffset>
            </wp:positionH>
            <wp:positionV relativeFrom="paragraph">
              <wp:posOffset>-175895</wp:posOffset>
            </wp:positionV>
            <wp:extent cx="933450" cy="942975"/>
            <wp:effectExtent l="0" t="0" r="0" b="0"/>
            <wp:wrapNone/>
            <wp:docPr id="1483476214" name="Image 2" descr="FS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76214" name="Image 2" descr="FSS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933450" cy="942975"/>
                    </a:xfrm>
                    <a:prstGeom prst="rect">
                      <a:avLst/>
                    </a:prstGeom>
                    <a:noFill/>
                    <a:ln>
                      <a:noFill/>
                    </a:ln>
                  </pic:spPr>
                </pic:pic>
              </a:graphicData>
            </a:graphic>
          </wp:anchor>
        </w:drawing>
      </w:r>
      <w:r w:rsidRPr="00140ABC">
        <w:rPr>
          <w:rFonts w:ascii="Times New Roman" w:hAnsi="Times New Roman" w:cs="Times New Roman"/>
          <w:noProof/>
          <w:sz w:val="26"/>
          <w:szCs w:val="26"/>
        </w:rPr>
        <w:drawing>
          <wp:anchor distT="0" distB="0" distL="114300" distR="114300" simplePos="0" relativeHeight="251659264" behindDoc="1" locked="0" layoutInCell="1" allowOverlap="1" wp14:anchorId="413CFF16" wp14:editId="5C12BD4A">
            <wp:simplePos x="0" y="0"/>
            <wp:positionH relativeFrom="column">
              <wp:posOffset>-299720</wp:posOffset>
            </wp:positionH>
            <wp:positionV relativeFrom="paragraph">
              <wp:posOffset>-280670</wp:posOffset>
            </wp:positionV>
            <wp:extent cx="1057275" cy="1000125"/>
            <wp:effectExtent l="0" t="0" r="0" b="0"/>
            <wp:wrapNone/>
            <wp:docPr id="1184347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4748" name="Imag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57275" cy="1000125"/>
                    </a:xfrm>
                    <a:prstGeom prst="rect">
                      <a:avLst/>
                    </a:prstGeom>
                    <a:noFill/>
                    <a:ln>
                      <a:noFill/>
                    </a:ln>
                  </pic:spPr>
                </pic:pic>
              </a:graphicData>
            </a:graphic>
          </wp:anchor>
        </w:drawing>
      </w:r>
      <w:r w:rsidRPr="00140ABC">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55F4B8F7" wp14:editId="2868C9F4">
                <wp:simplePos x="0" y="0"/>
                <wp:positionH relativeFrom="margin">
                  <wp:posOffset>709930</wp:posOffset>
                </wp:positionH>
                <wp:positionV relativeFrom="paragraph">
                  <wp:posOffset>100330</wp:posOffset>
                </wp:positionV>
                <wp:extent cx="4457700" cy="2333625"/>
                <wp:effectExtent l="5080" t="5080" r="17780" b="8255"/>
                <wp:wrapNone/>
                <wp:docPr id="1" name="Text Box 5"/>
                <wp:cNvGraphicFramePr/>
                <a:graphic xmlns:a="http://schemas.openxmlformats.org/drawingml/2006/main">
                  <a:graphicData uri="http://schemas.microsoft.com/office/word/2010/wordprocessingShape">
                    <wps:wsp>
                      <wps:cNvSpPr txBox="1"/>
                      <wps:spPr>
                        <a:xfrm>
                          <a:off x="0" y="0"/>
                          <a:ext cx="4457700" cy="2333625"/>
                        </a:xfrm>
                        <a:prstGeom prst="rect">
                          <a:avLst/>
                        </a:prstGeom>
                        <a:noFill/>
                        <a:ln w="9525" cap="flat" cmpd="sng">
                          <a:pattFill prst="pct5">
                            <a:fgClr>
                              <a:srgbClr val="FFFFFF"/>
                            </a:fgClr>
                            <a:bgClr>
                              <a:srgbClr val="FFFFFF"/>
                            </a:bgClr>
                          </a:pattFill>
                          <a:prstDash val="solid"/>
                          <a:miter/>
                          <a:headEnd type="none" w="med" len="med"/>
                          <a:tailEnd type="none" w="med" len="med"/>
                        </a:ln>
                      </wps:spPr>
                      <wps:txbx>
                        <w:txbxContent>
                          <w:p w14:paraId="6EBC84BA" w14:textId="77777777" w:rsidR="005D3976" w:rsidRDefault="005D3976" w:rsidP="005D3976">
                            <w:pPr>
                              <w:tabs>
                                <w:tab w:val="left" w:pos="709"/>
                              </w:tabs>
                              <w:spacing w:after="0"/>
                              <w:jc w:val="center"/>
                              <w:rPr>
                                <w:rFonts w:ascii="AR JULIAN" w:hAnsi="AR JULIAN"/>
                                <w:b/>
                                <w:sz w:val="28"/>
                                <w:szCs w:val="28"/>
                              </w:rPr>
                            </w:pPr>
                            <w:r>
                              <w:rPr>
                                <w:rFonts w:ascii="AR JULIAN" w:hAnsi="AR JULIAN"/>
                                <w:b/>
                                <w:sz w:val="28"/>
                                <w:szCs w:val="28"/>
                              </w:rPr>
                              <w:t>REPUBLIQUE DU BENIN</w:t>
                            </w:r>
                          </w:p>
                          <w:p w14:paraId="513CC0E4" w14:textId="77777777" w:rsidR="005D3976" w:rsidRDefault="005D3976" w:rsidP="005D3976">
                            <w:pPr>
                              <w:tabs>
                                <w:tab w:val="left" w:pos="709"/>
                              </w:tabs>
                              <w:spacing w:after="0"/>
                              <w:jc w:val="center"/>
                              <w:rPr>
                                <w:rFonts w:ascii="AR JULIAN" w:hAnsi="AR JULIAN"/>
                                <w:b/>
                                <w:sz w:val="28"/>
                                <w:szCs w:val="28"/>
                              </w:rPr>
                            </w:pPr>
                            <w:r>
                              <w:rPr>
                                <w:rFonts w:ascii="AR JULIAN" w:hAnsi="AR JULIAN"/>
                                <w:b/>
                                <w:sz w:val="28"/>
                                <w:szCs w:val="28"/>
                              </w:rPr>
                              <w:t>********</w:t>
                            </w:r>
                          </w:p>
                          <w:p w14:paraId="22C0C545" w14:textId="77777777" w:rsidR="005D3976" w:rsidRDefault="005D3976" w:rsidP="005D3976">
                            <w:pPr>
                              <w:tabs>
                                <w:tab w:val="left" w:pos="709"/>
                              </w:tabs>
                              <w:spacing w:after="0"/>
                              <w:jc w:val="center"/>
                              <w:rPr>
                                <w:rFonts w:ascii="AR JULIAN" w:hAnsi="AR JULIAN"/>
                                <w:b/>
                                <w:bCs/>
                                <w:sz w:val="28"/>
                                <w:szCs w:val="28"/>
                              </w:rPr>
                            </w:pPr>
                            <w:r>
                              <w:rPr>
                                <w:rFonts w:ascii="AR JULIAN" w:hAnsi="AR JULIAN"/>
                                <w:b/>
                                <w:bCs/>
                                <w:sz w:val="28"/>
                                <w:szCs w:val="28"/>
                              </w:rPr>
                              <w:t>UNIVERSITE D’ABOMEY-CALAVI</w:t>
                            </w:r>
                          </w:p>
                          <w:p w14:paraId="585CA4C2" w14:textId="77777777" w:rsidR="005D3976" w:rsidRDefault="005D3976" w:rsidP="005D3976">
                            <w:pPr>
                              <w:tabs>
                                <w:tab w:val="left" w:pos="709"/>
                              </w:tabs>
                              <w:spacing w:after="0"/>
                              <w:jc w:val="center"/>
                              <w:rPr>
                                <w:rFonts w:ascii="AR JULIAN" w:hAnsi="AR JULIAN"/>
                                <w:b/>
                                <w:bCs/>
                                <w:sz w:val="28"/>
                                <w:szCs w:val="28"/>
                              </w:rPr>
                            </w:pPr>
                            <w:r>
                              <w:rPr>
                                <w:rFonts w:ascii="AR JULIAN" w:hAnsi="AR JULIAN"/>
                                <w:b/>
                                <w:bCs/>
                                <w:sz w:val="28"/>
                                <w:szCs w:val="28"/>
                              </w:rPr>
                              <w:t>********</w:t>
                            </w:r>
                          </w:p>
                          <w:p w14:paraId="75298542" w14:textId="77777777" w:rsidR="005D3976" w:rsidRDefault="005D3976" w:rsidP="005D3976">
                            <w:pPr>
                              <w:tabs>
                                <w:tab w:val="left" w:pos="709"/>
                              </w:tabs>
                              <w:spacing w:after="0"/>
                              <w:jc w:val="center"/>
                              <w:rPr>
                                <w:rFonts w:ascii="AR JULIAN" w:hAnsi="AR JULIAN"/>
                                <w:b/>
                                <w:sz w:val="28"/>
                                <w:szCs w:val="28"/>
                              </w:rPr>
                            </w:pPr>
                            <w:r>
                              <w:rPr>
                                <w:rFonts w:ascii="AR JULIAN" w:hAnsi="AR JULIAN"/>
                                <w:b/>
                                <w:bCs/>
                                <w:sz w:val="28"/>
                                <w:szCs w:val="28"/>
                              </w:rPr>
                              <w:t>FACULTE DES SCIENCES DE LA SANTE</w:t>
                            </w:r>
                          </w:p>
                          <w:p w14:paraId="54EA2C90" w14:textId="77777777" w:rsidR="005D3976" w:rsidRDefault="005D3976" w:rsidP="005D3976">
                            <w:pPr>
                              <w:tabs>
                                <w:tab w:val="left" w:pos="709"/>
                              </w:tabs>
                              <w:spacing w:after="0"/>
                              <w:jc w:val="center"/>
                              <w:rPr>
                                <w:rFonts w:ascii="AR JULIAN" w:hAnsi="AR JULIAN"/>
                                <w:b/>
                                <w:sz w:val="28"/>
                                <w:szCs w:val="28"/>
                              </w:rPr>
                            </w:pPr>
                            <w:r>
                              <w:rPr>
                                <w:rFonts w:ascii="AR JULIAN" w:hAnsi="AR JULIAN"/>
                                <w:b/>
                                <w:sz w:val="28"/>
                                <w:szCs w:val="28"/>
                              </w:rPr>
                              <w:t>********</w:t>
                            </w:r>
                          </w:p>
                          <w:p w14:paraId="36BC6642" w14:textId="77777777" w:rsidR="005D3976" w:rsidRDefault="005D3976" w:rsidP="005D3976">
                            <w:pPr>
                              <w:spacing w:after="0"/>
                              <w:jc w:val="center"/>
                              <w:rPr>
                                <w:rFonts w:ascii="AR JULIAN" w:hAnsi="AR JULIAN"/>
                                <w:b/>
                                <w:sz w:val="28"/>
                                <w:szCs w:val="28"/>
                              </w:rPr>
                            </w:pPr>
                            <w:r>
                              <w:rPr>
                                <w:rFonts w:ascii="AR JULIAN" w:hAnsi="AR JULIAN"/>
                                <w:b/>
                                <w:sz w:val="28"/>
                                <w:szCs w:val="28"/>
                              </w:rPr>
                              <w:t>UNITE D’ENSEIGNEMENT ET DE RECHERCHE EN DERMATOLOGIE VENEROLOGIE</w:t>
                            </w:r>
                          </w:p>
                          <w:p w14:paraId="74ABB290" w14:textId="77777777" w:rsidR="005D3976" w:rsidRDefault="005D3976" w:rsidP="005D3976">
                            <w:pPr>
                              <w:spacing w:after="0"/>
                              <w:jc w:val="center"/>
                              <w:rPr>
                                <w:rFonts w:ascii="AR JULIAN" w:hAnsi="AR JULIAN"/>
                                <w:b/>
                                <w:sz w:val="28"/>
                                <w:szCs w:val="28"/>
                              </w:rPr>
                            </w:pPr>
                            <w:r>
                              <w:rPr>
                                <w:rFonts w:ascii="AR JULIAN" w:hAnsi="AR JULIAN"/>
                                <w:b/>
                                <w:sz w:val="28"/>
                                <w:szCs w:val="28"/>
                              </w:rPr>
                              <w:t>********</w:t>
                            </w:r>
                          </w:p>
                          <w:p w14:paraId="79EE2E2D" w14:textId="77777777" w:rsidR="005D3976" w:rsidRDefault="005D3976" w:rsidP="005D3976"/>
                        </w:txbxContent>
                      </wps:txbx>
                      <wps:bodyPr upright="1"/>
                    </wps:wsp>
                  </a:graphicData>
                </a:graphic>
              </wp:anchor>
            </w:drawing>
          </mc:Choice>
          <mc:Fallback>
            <w:pict>
              <v:shapetype w14:anchorId="55F4B8F7" id="_x0000_t202" coordsize="21600,21600" o:spt="202" path="m,l,21600r21600,l21600,xe">
                <v:stroke joinstyle="miter"/>
                <v:path gradientshapeok="t" o:connecttype="rect"/>
              </v:shapetype>
              <v:shape id="Text Box 5" o:spid="_x0000_s1026" type="#_x0000_t202" style="position:absolute;left:0;text-align:left;margin-left:55.9pt;margin-top:7.9pt;width:351pt;height:183.7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" filled="f" strokecolor="white">
                <v:stroke r:id="rId7" o:title="" filltype="pattern"/>
                <v:textbox>
                  <w:txbxContent>
                    <w:p w14:paraId="6EBC84BA" w14:textId="77777777" w:rsidR="005D3976" w:rsidRDefault="005D3976" w:rsidP="005D3976">
                      <w:pPr>
                        <w:tabs>
                          <w:tab w:val="left" w:pos="709"/>
                        </w:tabs>
                        <w:spacing w:after="0"/>
                        <w:jc w:val="center"/>
                        <w:rPr>
                          <w:rFonts w:ascii="AR JULIAN" w:hAnsi="AR JULIAN"/>
                          <w:b/>
                          <w:sz w:val="28"/>
                          <w:szCs w:val="28"/>
                        </w:rPr>
                      </w:pPr>
                      <w:r>
                        <w:rPr>
                          <w:rFonts w:ascii="AR JULIAN" w:hAnsi="AR JULIAN"/>
                          <w:b/>
                          <w:sz w:val="28"/>
                          <w:szCs w:val="28"/>
                        </w:rPr>
                        <w:t>REPUBLIQUE DU BENIN</w:t>
                      </w:r>
                    </w:p>
                    <w:p w14:paraId="513CC0E4" w14:textId="77777777" w:rsidR="005D3976" w:rsidRDefault="005D3976" w:rsidP="005D3976">
                      <w:pPr>
                        <w:tabs>
                          <w:tab w:val="left" w:pos="709"/>
                        </w:tabs>
                        <w:spacing w:after="0"/>
                        <w:jc w:val="center"/>
                        <w:rPr>
                          <w:rFonts w:ascii="AR JULIAN" w:hAnsi="AR JULIAN"/>
                          <w:b/>
                          <w:sz w:val="28"/>
                          <w:szCs w:val="28"/>
                        </w:rPr>
                      </w:pPr>
                      <w:r>
                        <w:rPr>
                          <w:rFonts w:ascii="AR JULIAN" w:hAnsi="AR JULIAN"/>
                          <w:b/>
                          <w:sz w:val="28"/>
                          <w:szCs w:val="28"/>
                        </w:rPr>
                        <w:t>********</w:t>
                      </w:r>
                    </w:p>
                    <w:p w14:paraId="22C0C545" w14:textId="77777777" w:rsidR="005D3976" w:rsidRDefault="005D3976" w:rsidP="005D3976">
                      <w:pPr>
                        <w:tabs>
                          <w:tab w:val="left" w:pos="709"/>
                        </w:tabs>
                        <w:spacing w:after="0"/>
                        <w:jc w:val="center"/>
                        <w:rPr>
                          <w:rFonts w:ascii="AR JULIAN" w:hAnsi="AR JULIAN"/>
                          <w:b/>
                          <w:bCs/>
                          <w:sz w:val="28"/>
                          <w:szCs w:val="28"/>
                        </w:rPr>
                      </w:pPr>
                      <w:r>
                        <w:rPr>
                          <w:rFonts w:ascii="AR JULIAN" w:hAnsi="AR JULIAN"/>
                          <w:b/>
                          <w:bCs/>
                          <w:sz w:val="28"/>
                          <w:szCs w:val="28"/>
                        </w:rPr>
                        <w:t>UNIVERSITE D’ABOMEY-CALAVI</w:t>
                      </w:r>
                    </w:p>
                    <w:p w14:paraId="585CA4C2" w14:textId="77777777" w:rsidR="005D3976" w:rsidRDefault="005D3976" w:rsidP="005D3976">
                      <w:pPr>
                        <w:tabs>
                          <w:tab w:val="left" w:pos="709"/>
                        </w:tabs>
                        <w:spacing w:after="0"/>
                        <w:jc w:val="center"/>
                        <w:rPr>
                          <w:rFonts w:ascii="AR JULIAN" w:hAnsi="AR JULIAN"/>
                          <w:b/>
                          <w:bCs/>
                          <w:sz w:val="28"/>
                          <w:szCs w:val="28"/>
                        </w:rPr>
                      </w:pPr>
                      <w:r>
                        <w:rPr>
                          <w:rFonts w:ascii="AR JULIAN" w:hAnsi="AR JULIAN"/>
                          <w:b/>
                          <w:bCs/>
                          <w:sz w:val="28"/>
                          <w:szCs w:val="28"/>
                        </w:rPr>
                        <w:t>********</w:t>
                      </w:r>
                    </w:p>
                    <w:p w14:paraId="75298542" w14:textId="77777777" w:rsidR="005D3976" w:rsidRDefault="005D3976" w:rsidP="005D3976">
                      <w:pPr>
                        <w:tabs>
                          <w:tab w:val="left" w:pos="709"/>
                        </w:tabs>
                        <w:spacing w:after="0"/>
                        <w:jc w:val="center"/>
                        <w:rPr>
                          <w:rFonts w:ascii="AR JULIAN" w:hAnsi="AR JULIAN"/>
                          <w:b/>
                          <w:sz w:val="28"/>
                          <w:szCs w:val="28"/>
                        </w:rPr>
                      </w:pPr>
                      <w:r>
                        <w:rPr>
                          <w:rFonts w:ascii="AR JULIAN" w:hAnsi="AR JULIAN"/>
                          <w:b/>
                          <w:bCs/>
                          <w:sz w:val="28"/>
                          <w:szCs w:val="28"/>
                        </w:rPr>
                        <w:t>FACULTE DES SCIENCES DE LA SANTE</w:t>
                      </w:r>
                    </w:p>
                    <w:p w14:paraId="54EA2C90" w14:textId="77777777" w:rsidR="005D3976" w:rsidRDefault="005D3976" w:rsidP="005D3976">
                      <w:pPr>
                        <w:tabs>
                          <w:tab w:val="left" w:pos="709"/>
                        </w:tabs>
                        <w:spacing w:after="0"/>
                        <w:jc w:val="center"/>
                        <w:rPr>
                          <w:rFonts w:ascii="AR JULIAN" w:hAnsi="AR JULIAN"/>
                          <w:b/>
                          <w:sz w:val="28"/>
                          <w:szCs w:val="28"/>
                        </w:rPr>
                      </w:pPr>
                      <w:r>
                        <w:rPr>
                          <w:rFonts w:ascii="AR JULIAN" w:hAnsi="AR JULIAN"/>
                          <w:b/>
                          <w:sz w:val="28"/>
                          <w:szCs w:val="28"/>
                        </w:rPr>
                        <w:t>********</w:t>
                      </w:r>
                    </w:p>
                    <w:p w14:paraId="36BC6642" w14:textId="77777777" w:rsidR="005D3976" w:rsidRDefault="005D3976" w:rsidP="005D3976">
                      <w:pPr>
                        <w:spacing w:after="0"/>
                        <w:jc w:val="center"/>
                        <w:rPr>
                          <w:rFonts w:ascii="AR JULIAN" w:hAnsi="AR JULIAN"/>
                          <w:b/>
                          <w:sz w:val="28"/>
                          <w:szCs w:val="28"/>
                        </w:rPr>
                      </w:pPr>
                      <w:r>
                        <w:rPr>
                          <w:rFonts w:ascii="AR JULIAN" w:hAnsi="AR JULIAN"/>
                          <w:b/>
                          <w:sz w:val="28"/>
                          <w:szCs w:val="28"/>
                        </w:rPr>
                        <w:t>UNITE D’ENSEIGNEMENT ET DE RECHERCHE EN DERMATOLOGIE VENEROLOGIE</w:t>
                      </w:r>
                    </w:p>
                    <w:p w14:paraId="74ABB290" w14:textId="77777777" w:rsidR="005D3976" w:rsidRDefault="005D3976" w:rsidP="005D3976">
                      <w:pPr>
                        <w:spacing w:after="0"/>
                        <w:jc w:val="center"/>
                        <w:rPr>
                          <w:rFonts w:ascii="AR JULIAN" w:hAnsi="AR JULIAN"/>
                          <w:b/>
                          <w:sz w:val="28"/>
                          <w:szCs w:val="28"/>
                        </w:rPr>
                      </w:pPr>
                      <w:r>
                        <w:rPr>
                          <w:rFonts w:ascii="AR JULIAN" w:hAnsi="AR JULIAN"/>
                          <w:b/>
                          <w:sz w:val="28"/>
                          <w:szCs w:val="28"/>
                        </w:rPr>
                        <w:t>********</w:t>
                      </w:r>
                    </w:p>
                    <w:p w14:paraId="79EE2E2D" w14:textId="77777777" w:rsidR="005D3976" w:rsidRDefault="005D3976" w:rsidP="005D3976"/>
                  </w:txbxContent>
                </v:textbox>
                <w10:wrap anchorx="margin"/>
              </v:shape>
            </w:pict>
          </mc:Fallback>
        </mc:AlternateContent>
      </w:r>
      <w:r w:rsidRPr="00140ABC">
        <w:rPr>
          <w:rFonts w:ascii="Times New Roman" w:hAnsi="Times New Roman" w:cs="Times New Roman"/>
          <w:sz w:val="26"/>
          <w:szCs w:val="26"/>
          <w:lang w:eastAsia="fr-FR"/>
        </w:rPr>
        <w:t xml:space="preserve">  </w:t>
      </w:r>
    </w:p>
    <w:p w14:paraId="608C3297" w14:textId="77777777" w:rsidR="005D3976" w:rsidRPr="00140ABC" w:rsidRDefault="005D3976" w:rsidP="00140ABC">
      <w:pPr>
        <w:spacing w:line="360" w:lineRule="auto"/>
        <w:jc w:val="both"/>
        <w:rPr>
          <w:rFonts w:ascii="Times New Roman" w:hAnsi="Times New Roman" w:cs="Times New Roman"/>
          <w:b/>
          <w:sz w:val="26"/>
          <w:szCs w:val="26"/>
        </w:rPr>
      </w:pPr>
    </w:p>
    <w:p w14:paraId="7D7DAE35" w14:textId="77777777" w:rsidR="005D3976" w:rsidRPr="00140ABC" w:rsidRDefault="005D3976" w:rsidP="00140ABC">
      <w:pPr>
        <w:spacing w:line="360" w:lineRule="auto"/>
        <w:jc w:val="both"/>
        <w:rPr>
          <w:rFonts w:ascii="Times New Roman" w:hAnsi="Times New Roman" w:cs="Times New Roman"/>
          <w:b/>
          <w:sz w:val="26"/>
          <w:szCs w:val="26"/>
        </w:rPr>
      </w:pPr>
    </w:p>
    <w:p w14:paraId="599121E9" w14:textId="77777777" w:rsidR="005D3976" w:rsidRPr="00140ABC" w:rsidRDefault="005D3976" w:rsidP="00140ABC">
      <w:pPr>
        <w:spacing w:line="360" w:lineRule="auto"/>
        <w:jc w:val="both"/>
        <w:rPr>
          <w:rFonts w:ascii="Times New Roman" w:hAnsi="Times New Roman" w:cs="Times New Roman"/>
          <w:b/>
          <w:sz w:val="26"/>
          <w:szCs w:val="26"/>
        </w:rPr>
      </w:pPr>
    </w:p>
    <w:p w14:paraId="2FCECED2" w14:textId="77777777" w:rsidR="005D3976" w:rsidRPr="00140ABC" w:rsidRDefault="005D3976" w:rsidP="00140ABC">
      <w:pPr>
        <w:spacing w:line="360" w:lineRule="auto"/>
        <w:jc w:val="both"/>
        <w:rPr>
          <w:rFonts w:ascii="Times New Roman" w:hAnsi="Times New Roman" w:cs="Times New Roman"/>
          <w:b/>
          <w:sz w:val="26"/>
          <w:szCs w:val="26"/>
        </w:rPr>
      </w:pPr>
    </w:p>
    <w:p w14:paraId="2BE12CB3" w14:textId="77777777" w:rsidR="005D3976" w:rsidRPr="00140ABC" w:rsidRDefault="005D3976" w:rsidP="00140ABC">
      <w:pPr>
        <w:spacing w:line="360" w:lineRule="auto"/>
        <w:jc w:val="both"/>
        <w:rPr>
          <w:rFonts w:ascii="Times New Roman" w:hAnsi="Times New Roman" w:cs="Times New Roman"/>
          <w:color w:val="0070C0"/>
          <w:sz w:val="26"/>
          <w:szCs w:val="26"/>
        </w:rPr>
      </w:pPr>
      <w:r w:rsidRPr="00140ABC">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57185088" wp14:editId="396AD273">
                <wp:simplePos x="0" y="0"/>
                <wp:positionH relativeFrom="margin">
                  <wp:posOffset>21590</wp:posOffset>
                </wp:positionH>
                <wp:positionV relativeFrom="paragraph">
                  <wp:posOffset>488315</wp:posOffset>
                </wp:positionV>
                <wp:extent cx="6120130" cy="2331720"/>
                <wp:effectExtent l="19050" t="19050" r="33020" b="30480"/>
                <wp:wrapSquare wrapText="bothSides"/>
                <wp:docPr id="2" name="Text Box 6"/>
                <wp:cNvGraphicFramePr/>
                <a:graphic xmlns:a="http://schemas.openxmlformats.org/drawingml/2006/main">
                  <a:graphicData uri="http://schemas.microsoft.com/office/word/2010/wordprocessingShape">
                    <wps:wsp>
                      <wps:cNvSpPr/>
                      <wps:spPr>
                        <a:xfrm>
                          <a:off x="0" y="0"/>
                          <a:ext cx="6120130" cy="2331720"/>
                        </a:xfrm>
                        <a:prstGeom prst="roundRect">
                          <a:avLst>
                            <a:gd name="adj" fmla="val 16667"/>
                          </a:avLst>
                        </a:prstGeom>
                        <a:solidFill>
                          <a:srgbClr val="F4B083"/>
                        </a:solidFill>
                        <a:ln w="63500" cap="flat" cmpd="thickThin">
                          <a:solidFill>
                            <a:srgbClr val="FF0000"/>
                          </a:solidFill>
                          <a:prstDash val="solid"/>
                          <a:miter/>
                          <a:headEnd type="none" w="med" len="med"/>
                          <a:tailEnd type="none" w="med" len="med"/>
                        </a:ln>
                      </wps:spPr>
                      <wps:txbx>
                        <w:txbxContent>
                          <w:p w14:paraId="2EC491BD" w14:textId="58D9E97B" w:rsidR="005D3976" w:rsidRPr="008D3D08" w:rsidRDefault="008D3D08" w:rsidP="00AE798D">
                            <w:pPr>
                              <w:spacing w:line="276" w:lineRule="auto"/>
                              <w:jc w:val="center"/>
                              <w:rPr>
                                <w:rFonts w:ascii="Times New Roman" w:hAnsi="Times New Roman" w:cs="Times New Roman"/>
                                <w:b/>
                                <w:sz w:val="48"/>
                                <w:szCs w:val="48"/>
                              </w:rPr>
                            </w:pPr>
                            <w:r w:rsidRPr="008D3D08">
                              <w:rPr>
                                <w:rFonts w:ascii="Times New Roman" w:hAnsi="Times New Roman" w:cs="Times New Roman"/>
                                <w:b/>
                                <w:bCs/>
                                <w:sz w:val="48"/>
                                <w:szCs w:val="48"/>
                              </w:rPr>
                              <w:t>MALADIE DE VERNEUIL EN AFRIQUE SUBSAHARIENNE : SERIE DE CAS MULTICENTRIQUE SUR LE PROFIL EPIDEMIO-CLINIQUE ET L’IMPACT SUR LA QUALITE DE VIE</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oundrect w14:anchorId="57185088" id="Text Box 6" o:spid="_x0000_s1027" style="position:absolute;left:0;text-align:left;margin-left:1.7pt;margin-top:38.45pt;width:481.9pt;height:183.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" fillcolor="#f4b083" strokecolor="red" strokeweight="5pt">
                <v:stroke linestyle="thickThin" joinstyle="miter"/>
                <v:textbox>
                  <w:txbxContent>
                    <w:p w14:paraId="2EC491BD" w14:textId="58D9E97B" w:rsidR="005D3976" w:rsidRPr="008D3D08" w:rsidRDefault="008D3D08" w:rsidP="00AE798D">
                      <w:pPr>
                        <w:spacing w:line="276" w:lineRule="auto"/>
                        <w:jc w:val="center"/>
                        <w:rPr>
                          <w:rFonts w:ascii="Times New Roman" w:hAnsi="Times New Roman" w:cs="Times New Roman"/>
                          <w:b/>
                          <w:sz w:val="48"/>
                          <w:szCs w:val="48"/>
                        </w:rPr>
                      </w:pPr>
                      <w:r w:rsidRPr="008D3D08">
                        <w:rPr>
                          <w:rFonts w:ascii="Times New Roman" w:hAnsi="Times New Roman" w:cs="Times New Roman"/>
                          <w:b/>
                          <w:bCs/>
                          <w:sz w:val="48"/>
                          <w:szCs w:val="48"/>
                        </w:rPr>
                        <w:t>MALADIE DE VERNEUIL EN AFRIQUE SUBSAHARIENNE : SERIE DE CAS MULTICENTRIQUE SUR LE PROFIL EPIDEMIO-CLINIQUE ET L’IMPACT SUR LA QUALITE DE VIE</w:t>
                      </w:r>
                    </w:p>
                  </w:txbxContent>
                </v:textbox>
                <w10:wrap type="square" anchorx="margin"/>
              </v:roundrect>
            </w:pict>
          </mc:Fallback>
        </mc:AlternateContent>
      </w:r>
    </w:p>
    <w:p w14:paraId="787CA3C5" w14:textId="77777777" w:rsidR="005D3976" w:rsidRPr="00140ABC" w:rsidRDefault="005D3976" w:rsidP="00140ABC">
      <w:pPr>
        <w:spacing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ab/>
      </w:r>
      <w:r w:rsidRPr="00140ABC">
        <w:rPr>
          <w:rFonts w:ascii="Times New Roman" w:hAnsi="Times New Roman" w:cs="Times New Roman"/>
          <w:b/>
          <w:sz w:val="26"/>
          <w:szCs w:val="26"/>
        </w:rPr>
        <w:tab/>
      </w:r>
      <w:r w:rsidRPr="00140ABC">
        <w:rPr>
          <w:rFonts w:ascii="Times New Roman" w:hAnsi="Times New Roman" w:cs="Times New Roman"/>
          <w:b/>
          <w:sz w:val="26"/>
          <w:szCs w:val="26"/>
        </w:rPr>
        <w:tab/>
      </w:r>
    </w:p>
    <w:p w14:paraId="60A3A71D" w14:textId="77777777" w:rsidR="005D3976" w:rsidRPr="00140ABC" w:rsidRDefault="005D3976" w:rsidP="00FB66BA">
      <w:pPr>
        <w:spacing w:line="360" w:lineRule="auto"/>
        <w:jc w:val="center"/>
        <w:rPr>
          <w:rFonts w:ascii="Times New Roman" w:hAnsi="Times New Roman" w:cs="Times New Roman"/>
          <w:b/>
          <w:sz w:val="26"/>
          <w:szCs w:val="26"/>
        </w:rPr>
      </w:pPr>
      <w:commentRangeStart w:id="0"/>
      <w:commentRangeStart w:id="1"/>
      <w:r w:rsidRPr="00140ABC">
        <w:rPr>
          <w:rFonts w:ascii="Times New Roman" w:hAnsi="Times New Roman" w:cs="Times New Roman"/>
          <w:b/>
          <w:sz w:val="26"/>
          <w:szCs w:val="26"/>
        </w:rPr>
        <w:t>PROTOCOLE DE RECHERCHE</w:t>
      </w:r>
      <w:commentRangeEnd w:id="0"/>
      <w:r w:rsidR="00D133AE">
        <w:rPr>
          <w:rStyle w:val="Marquedecommentaire"/>
        </w:rPr>
        <w:commentReference w:id="0"/>
      </w:r>
      <w:commentRangeEnd w:id="1"/>
      <w:r w:rsidR="006C6963">
        <w:rPr>
          <w:rStyle w:val="Marquedecommentaire"/>
        </w:rPr>
        <w:commentReference w:id="1"/>
      </w:r>
    </w:p>
    <w:p w14:paraId="014EE8C4" w14:textId="77777777" w:rsidR="005D3976" w:rsidRPr="00140ABC" w:rsidRDefault="005D3976" w:rsidP="00FB66BA">
      <w:pPr>
        <w:spacing w:line="360" w:lineRule="auto"/>
        <w:jc w:val="center"/>
        <w:rPr>
          <w:rFonts w:ascii="Times New Roman" w:hAnsi="Times New Roman" w:cs="Times New Roman"/>
          <w:sz w:val="26"/>
          <w:szCs w:val="26"/>
        </w:rPr>
      </w:pPr>
      <w:r w:rsidRPr="00140ABC">
        <w:rPr>
          <w:rFonts w:ascii="Times New Roman" w:hAnsi="Times New Roman" w:cs="Times New Roman"/>
          <w:sz w:val="26"/>
          <w:szCs w:val="26"/>
        </w:rPr>
        <w:t>Rédigé par</w:t>
      </w:r>
    </w:p>
    <w:p w14:paraId="4B4469E4" w14:textId="77777777" w:rsidR="005D3976" w:rsidRPr="00140ABC" w:rsidRDefault="005D3976" w:rsidP="00FB66BA">
      <w:pPr>
        <w:spacing w:line="360" w:lineRule="auto"/>
        <w:jc w:val="center"/>
        <w:rPr>
          <w:rFonts w:ascii="Times New Roman" w:hAnsi="Times New Roman" w:cs="Times New Roman"/>
          <w:b/>
          <w:sz w:val="26"/>
          <w:szCs w:val="26"/>
        </w:rPr>
      </w:pPr>
      <w:r w:rsidRPr="00140ABC">
        <w:rPr>
          <w:rFonts w:ascii="Times New Roman" w:hAnsi="Times New Roman" w:cs="Times New Roman"/>
          <w:b/>
          <w:sz w:val="26"/>
          <w:szCs w:val="26"/>
        </w:rPr>
        <w:t>Dahlia Noelle TOUNOUGA NDANGA</w:t>
      </w:r>
    </w:p>
    <w:p w14:paraId="1A9F1CA2" w14:textId="77777777" w:rsidR="005D3976" w:rsidRPr="00140ABC" w:rsidRDefault="005D3976" w:rsidP="00FB66BA">
      <w:pPr>
        <w:spacing w:line="360" w:lineRule="auto"/>
        <w:jc w:val="center"/>
        <w:rPr>
          <w:rFonts w:ascii="Times New Roman" w:hAnsi="Times New Roman" w:cs="Times New Roman"/>
          <w:b/>
          <w:sz w:val="26"/>
          <w:szCs w:val="26"/>
          <w:u w:val="single"/>
        </w:rPr>
      </w:pPr>
      <w:r w:rsidRPr="00140ABC">
        <w:rPr>
          <w:rFonts w:ascii="Times New Roman" w:hAnsi="Times New Roman" w:cs="Times New Roman"/>
          <w:b/>
          <w:sz w:val="26"/>
          <w:szCs w:val="26"/>
          <w:u w:val="single"/>
        </w:rPr>
        <w:t>Directeur de mémoire</w:t>
      </w:r>
    </w:p>
    <w:p w14:paraId="651A38C2" w14:textId="77777777" w:rsidR="005D3976" w:rsidRPr="00140ABC" w:rsidRDefault="005D3976" w:rsidP="00FB66BA">
      <w:pPr>
        <w:spacing w:line="360" w:lineRule="auto"/>
        <w:jc w:val="center"/>
        <w:rPr>
          <w:rFonts w:ascii="Times New Roman" w:hAnsi="Times New Roman" w:cs="Times New Roman"/>
          <w:b/>
          <w:sz w:val="26"/>
          <w:szCs w:val="26"/>
        </w:rPr>
      </w:pPr>
      <w:r w:rsidRPr="00140ABC">
        <w:rPr>
          <w:rFonts w:ascii="Times New Roman" w:hAnsi="Times New Roman" w:cs="Times New Roman"/>
          <w:b/>
          <w:sz w:val="26"/>
          <w:szCs w:val="26"/>
        </w:rPr>
        <w:t>Docteur Bérénice DEGBOE</w:t>
      </w:r>
    </w:p>
    <w:p w14:paraId="3A005660" w14:textId="77777777" w:rsidR="005D3976" w:rsidRPr="00140ABC" w:rsidRDefault="005D3976" w:rsidP="00FB66BA">
      <w:pPr>
        <w:spacing w:after="120" w:line="360" w:lineRule="auto"/>
        <w:jc w:val="center"/>
        <w:rPr>
          <w:rFonts w:ascii="Times New Roman" w:hAnsi="Times New Roman" w:cs="Times New Roman"/>
          <w:b/>
          <w:sz w:val="26"/>
          <w:szCs w:val="26"/>
        </w:rPr>
      </w:pPr>
      <w:r w:rsidRPr="00140ABC">
        <w:rPr>
          <w:rFonts w:ascii="Times New Roman" w:hAnsi="Times New Roman" w:cs="Times New Roman"/>
          <w:b/>
          <w:sz w:val="26"/>
          <w:szCs w:val="26"/>
        </w:rPr>
        <w:t>Maître de Conférences Agrégée en Dermatologie-Vénérologie</w:t>
      </w:r>
    </w:p>
    <w:p w14:paraId="39FE69EE" w14:textId="77777777" w:rsidR="005D3976" w:rsidRPr="00140ABC" w:rsidRDefault="005D3976" w:rsidP="00140ABC">
      <w:pPr>
        <w:spacing w:line="360" w:lineRule="auto"/>
        <w:jc w:val="both"/>
        <w:rPr>
          <w:rFonts w:ascii="Times New Roman" w:hAnsi="Times New Roman" w:cs="Times New Roman"/>
          <w:sz w:val="26"/>
          <w:szCs w:val="26"/>
        </w:rPr>
      </w:pPr>
    </w:p>
    <w:p w14:paraId="7032AD1E" w14:textId="6AB55855" w:rsidR="005D3976" w:rsidRPr="00140ABC" w:rsidRDefault="00F541AC" w:rsidP="00140ABC">
      <w:pPr>
        <w:spacing w:line="360" w:lineRule="auto"/>
        <w:jc w:val="both"/>
        <w:rPr>
          <w:rFonts w:ascii="Times New Roman" w:hAnsi="Times New Roman" w:cs="Times New Roman"/>
          <w:sz w:val="26"/>
          <w:szCs w:val="26"/>
        </w:rPr>
      </w:pPr>
      <w:r w:rsidRPr="00140ABC">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6E7E0E9A" wp14:editId="7DD42B75">
                <wp:simplePos x="0" y="0"/>
                <wp:positionH relativeFrom="margin">
                  <wp:posOffset>371475</wp:posOffset>
                </wp:positionH>
                <wp:positionV relativeFrom="paragraph">
                  <wp:posOffset>232352</wp:posOffset>
                </wp:positionV>
                <wp:extent cx="5407660" cy="629920"/>
                <wp:effectExtent l="38100" t="19050" r="40640" b="151130"/>
                <wp:wrapNone/>
                <wp:docPr id="3" name="Zone de texte 8"/>
                <wp:cNvGraphicFramePr/>
                <a:graphic xmlns:a="http://schemas.openxmlformats.org/drawingml/2006/main">
                  <a:graphicData uri="http://schemas.microsoft.com/office/word/2010/wordprocessingShape">
                    <wps:wsp>
                      <wps:cNvSpPr/>
                      <wps:spPr>
                        <a:xfrm>
                          <a:off x="0" y="0"/>
                          <a:ext cx="5407660" cy="629920"/>
                        </a:xfrm>
                        <a:prstGeom prst="cloudCallout">
                          <a:avLst>
                            <a:gd name="adj1" fmla="val -20833"/>
                            <a:gd name="adj2" fmla="val 62500"/>
                          </a:avLst>
                        </a:prstGeom>
                        <a:solidFill>
                          <a:srgbClr val="ED7D31"/>
                        </a:solidFill>
                        <a:ln w="38100" cap="flat" cmpd="sng">
                          <a:solidFill>
                            <a:srgbClr val="F2F2F2"/>
                          </a:solidFill>
                          <a:prstDash val="solid"/>
                          <a:headEnd type="none" w="med" len="med"/>
                          <a:tailEnd type="none" w="med" len="med"/>
                        </a:ln>
                        <a:effectLst>
                          <a:outerShdw dist="28398" dir="3806096" algn="ctr" rotWithShape="0">
                            <a:srgbClr val="823B0B">
                              <a:alpha val="50000"/>
                            </a:srgbClr>
                          </a:outerShdw>
                        </a:effectLst>
                      </wps:spPr>
                      <wps:txbx>
                        <w:txbxContent>
                          <w:p w14:paraId="1964F32E" w14:textId="77777777" w:rsidR="005D3976" w:rsidRDefault="005D3976" w:rsidP="005D3976">
                            <w:pPr>
                              <w:jc w:val="center"/>
                            </w:pPr>
                            <w:r>
                              <w:rPr>
                                <w:rFonts w:ascii="Times New Roman" w:hAnsi="Times New Roman"/>
                                <w:b/>
                                <w:sz w:val="28"/>
                                <w:szCs w:val="28"/>
                              </w:rPr>
                              <w:t>Année académique : 2024-2025</w:t>
                            </w:r>
                          </w:p>
                        </w:txbxContent>
                      </wps:txbx>
                      <wps:bodyPr upright="1">
                        <a:noAutofit/>
                      </wps:bodyPr>
                    </wps:wsp>
                  </a:graphicData>
                </a:graphic>
                <wp14:sizeRelV relativeFrom="margin">
                  <wp14:pctHeight>0</wp14:pctHeight>
                </wp14:sizeRelV>
              </wp:anchor>
            </w:drawing>
          </mc:Choice>
          <mc:Fallback>
            <w:pict>
              <v:shapetype w14:anchorId="6E7E0E9A"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Zone de texte 8" o:spid="_x0000_s1028" type="#_x0000_t106" style="position:absolute;left:0;text-align:left;margin-left:29.25pt;margin-top:18.3pt;width:425.8pt;height:49.6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" adj="6300,24300" fillcolor="#ed7d31" strokecolor="#f2f2f2" strokeweight="3pt">
                <v:shadow on="t" color="#823b0b" opacity=".5" offset="1pt"/>
                <v:textbox>
                  <w:txbxContent>
                    <w:p w14:paraId="1964F32E" w14:textId="77777777" w:rsidR="005D3976" w:rsidRDefault="005D3976" w:rsidP="005D3976">
                      <w:pPr>
                        <w:jc w:val="center"/>
                      </w:pPr>
                      <w:r>
                        <w:rPr>
                          <w:rFonts w:ascii="Times New Roman" w:hAnsi="Times New Roman"/>
                          <w:b/>
                          <w:sz w:val="28"/>
                          <w:szCs w:val="28"/>
                        </w:rPr>
                        <w:t>Année académique : 2024-2025</w:t>
                      </w:r>
                    </w:p>
                  </w:txbxContent>
                </v:textbox>
                <w10:wrap anchorx="margin"/>
              </v:shape>
            </w:pict>
          </mc:Fallback>
        </mc:AlternateContent>
      </w:r>
    </w:p>
    <w:p w14:paraId="63285A0C" w14:textId="7DB52702" w:rsidR="005D3976" w:rsidRPr="00140ABC" w:rsidRDefault="005D3976" w:rsidP="00140ABC">
      <w:pPr>
        <w:spacing w:line="360" w:lineRule="auto"/>
        <w:jc w:val="both"/>
        <w:rPr>
          <w:rFonts w:ascii="Times New Roman" w:hAnsi="Times New Roman" w:cs="Times New Roman"/>
          <w:sz w:val="26"/>
          <w:szCs w:val="26"/>
        </w:rPr>
      </w:pPr>
    </w:p>
    <w:p w14:paraId="1E136BD5" w14:textId="26ECEFB9" w:rsidR="005D3976" w:rsidRPr="00140ABC" w:rsidRDefault="005D3976" w:rsidP="00140ABC">
      <w:pPr>
        <w:spacing w:line="360" w:lineRule="auto"/>
        <w:jc w:val="both"/>
        <w:rPr>
          <w:rFonts w:ascii="Times New Roman" w:hAnsi="Times New Roman" w:cs="Times New Roman"/>
          <w:sz w:val="26"/>
          <w:szCs w:val="26"/>
        </w:rPr>
      </w:pPr>
    </w:p>
    <w:sdt>
      <w:sdtPr>
        <w:rPr>
          <w:rFonts w:ascii="Times New Roman" w:eastAsiaTheme="minorHAnsi" w:hAnsi="Times New Roman" w:cs="Times New Roman"/>
          <w:color w:val="auto"/>
          <w:kern w:val="2"/>
          <w:sz w:val="26"/>
          <w:szCs w:val="26"/>
          <w:lang w:eastAsia="en-US"/>
          <w14:ligatures w14:val="standardContextual"/>
        </w:rPr>
        <w:id w:val="-1711800856"/>
        <w:docPartObj>
          <w:docPartGallery w:val="Table of Contents"/>
          <w:docPartUnique/>
        </w:docPartObj>
      </w:sdtPr>
      <w:sdtEndPr>
        <w:rPr>
          <w:b/>
          <w:bCs/>
        </w:rPr>
      </w:sdtEndPr>
      <w:sdtContent>
        <w:p w14:paraId="6A1C8C50" w14:textId="77777777" w:rsidR="005D3976" w:rsidRPr="00140ABC" w:rsidRDefault="005D3976" w:rsidP="00140ABC">
          <w:pPr>
            <w:pStyle w:val="En-ttedetabledesmatires"/>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Table des matières</w:t>
          </w:r>
        </w:p>
        <w:p w14:paraId="14032EC6" w14:textId="128A03AD" w:rsidR="00FB66BA" w:rsidRDefault="005D3976">
          <w:pPr>
            <w:pStyle w:val="TM1"/>
            <w:tabs>
              <w:tab w:val="left" w:pos="440"/>
              <w:tab w:val="right" w:leader="dot" w:pos="9062"/>
            </w:tabs>
            <w:rPr>
              <w:rFonts w:eastAsiaTheme="minorEastAsia"/>
              <w:noProof/>
              <w:lang w:eastAsia="fr-FR"/>
            </w:rPr>
          </w:pPr>
          <w:r w:rsidRPr="00140ABC">
            <w:rPr>
              <w:rFonts w:ascii="Times New Roman" w:hAnsi="Times New Roman" w:cs="Times New Roman"/>
              <w:sz w:val="26"/>
              <w:szCs w:val="26"/>
            </w:rPr>
            <w:fldChar w:fldCharType="begin"/>
          </w:r>
          <w:r w:rsidRPr="00140ABC">
            <w:rPr>
              <w:rFonts w:ascii="Times New Roman" w:hAnsi="Times New Roman" w:cs="Times New Roman"/>
              <w:sz w:val="26"/>
              <w:szCs w:val="26"/>
            </w:rPr>
            <w:instrText xml:space="preserve"> TOC \o "1-3" \h \z \u </w:instrText>
          </w:r>
          <w:r w:rsidRPr="00140ABC">
            <w:rPr>
              <w:rFonts w:ascii="Times New Roman" w:hAnsi="Times New Roman" w:cs="Times New Roman"/>
              <w:sz w:val="26"/>
              <w:szCs w:val="26"/>
            </w:rPr>
            <w:fldChar w:fldCharType="separate"/>
          </w:r>
          <w:hyperlink w:anchor="_Toc209253729" w:history="1">
            <w:r w:rsidR="00FB66BA" w:rsidRPr="00A36866">
              <w:rPr>
                <w:rStyle w:val="Lienhypertexte"/>
                <w:rFonts w:ascii="Times New Roman" w:hAnsi="Times New Roman" w:cs="Times New Roman"/>
                <w:noProof/>
              </w:rPr>
              <w:t>1-</w:t>
            </w:r>
            <w:r w:rsidR="00FB66BA">
              <w:rPr>
                <w:rFonts w:eastAsiaTheme="minorEastAsia"/>
                <w:noProof/>
                <w:lang w:eastAsia="fr-FR"/>
              </w:rPr>
              <w:tab/>
            </w:r>
            <w:r w:rsidR="00FB66BA" w:rsidRPr="00A36866">
              <w:rPr>
                <w:rStyle w:val="Lienhypertexte"/>
                <w:rFonts w:ascii="Times New Roman" w:hAnsi="Times New Roman" w:cs="Times New Roman"/>
                <w:noProof/>
              </w:rPr>
              <w:t>Intr</w:t>
            </w:r>
            <w:r w:rsidR="00FB66BA" w:rsidRPr="00A36866">
              <w:rPr>
                <w:rStyle w:val="Lienhypertexte"/>
                <w:rFonts w:ascii="Times New Roman" w:hAnsi="Times New Roman" w:cs="Times New Roman"/>
                <w:noProof/>
              </w:rPr>
              <w:t>o</w:t>
            </w:r>
            <w:r w:rsidR="00FB66BA" w:rsidRPr="00A36866">
              <w:rPr>
                <w:rStyle w:val="Lienhypertexte"/>
                <w:rFonts w:ascii="Times New Roman" w:hAnsi="Times New Roman" w:cs="Times New Roman"/>
                <w:noProof/>
              </w:rPr>
              <w:t>duction</w:t>
            </w:r>
            <w:r w:rsidR="00FB66BA">
              <w:rPr>
                <w:noProof/>
                <w:webHidden/>
              </w:rPr>
              <w:tab/>
            </w:r>
            <w:r w:rsidR="00FB66BA">
              <w:rPr>
                <w:noProof/>
                <w:webHidden/>
              </w:rPr>
              <w:fldChar w:fldCharType="begin"/>
            </w:r>
            <w:r w:rsidR="00FB66BA">
              <w:rPr>
                <w:noProof/>
                <w:webHidden/>
              </w:rPr>
              <w:instrText xml:space="preserve"> PAGEREF _Toc209253729 \h </w:instrText>
            </w:r>
            <w:r w:rsidR="00FB66BA">
              <w:rPr>
                <w:noProof/>
                <w:webHidden/>
              </w:rPr>
            </w:r>
            <w:r w:rsidR="00FB66BA">
              <w:rPr>
                <w:noProof/>
                <w:webHidden/>
              </w:rPr>
              <w:fldChar w:fldCharType="separate"/>
            </w:r>
            <w:r w:rsidR="00FB66BA">
              <w:rPr>
                <w:noProof/>
                <w:webHidden/>
              </w:rPr>
              <w:t>3</w:t>
            </w:r>
            <w:r w:rsidR="00FB66BA">
              <w:rPr>
                <w:noProof/>
                <w:webHidden/>
              </w:rPr>
              <w:fldChar w:fldCharType="end"/>
            </w:r>
          </w:hyperlink>
        </w:p>
        <w:p w14:paraId="59261B40" w14:textId="764DD1ED" w:rsidR="00FB66BA" w:rsidRDefault="00FB66BA">
          <w:pPr>
            <w:pStyle w:val="TM2"/>
            <w:tabs>
              <w:tab w:val="right" w:leader="dot" w:pos="9062"/>
            </w:tabs>
            <w:rPr>
              <w:rFonts w:eastAsiaTheme="minorEastAsia"/>
              <w:noProof/>
              <w:lang w:eastAsia="fr-FR"/>
            </w:rPr>
          </w:pPr>
          <w:hyperlink w:anchor="_Toc209253730" w:history="1">
            <w:r w:rsidRPr="00A36866">
              <w:rPr>
                <w:rStyle w:val="Lienhypertexte"/>
                <w:rFonts w:ascii="Times New Roman" w:hAnsi="Times New Roman" w:cs="Times New Roman"/>
                <w:noProof/>
              </w:rPr>
              <w:t>1 .1 Problématique</w:t>
            </w:r>
            <w:r>
              <w:rPr>
                <w:noProof/>
                <w:webHidden/>
              </w:rPr>
              <w:tab/>
            </w:r>
            <w:r>
              <w:rPr>
                <w:noProof/>
                <w:webHidden/>
              </w:rPr>
              <w:fldChar w:fldCharType="begin"/>
            </w:r>
            <w:r>
              <w:rPr>
                <w:noProof/>
                <w:webHidden/>
              </w:rPr>
              <w:instrText xml:space="preserve"> PAGEREF _Toc209253730 \h </w:instrText>
            </w:r>
            <w:r>
              <w:rPr>
                <w:noProof/>
                <w:webHidden/>
              </w:rPr>
            </w:r>
            <w:r>
              <w:rPr>
                <w:noProof/>
                <w:webHidden/>
              </w:rPr>
              <w:fldChar w:fldCharType="separate"/>
            </w:r>
            <w:r>
              <w:rPr>
                <w:noProof/>
                <w:webHidden/>
              </w:rPr>
              <w:t>4</w:t>
            </w:r>
            <w:r>
              <w:rPr>
                <w:noProof/>
                <w:webHidden/>
              </w:rPr>
              <w:fldChar w:fldCharType="end"/>
            </w:r>
          </w:hyperlink>
        </w:p>
        <w:p w14:paraId="25F03E5E" w14:textId="26D12BA8" w:rsidR="00FB66BA" w:rsidRDefault="00FB66BA">
          <w:pPr>
            <w:pStyle w:val="TM2"/>
            <w:tabs>
              <w:tab w:val="right" w:leader="dot" w:pos="9062"/>
            </w:tabs>
            <w:rPr>
              <w:rFonts w:eastAsiaTheme="minorEastAsia"/>
              <w:noProof/>
              <w:lang w:eastAsia="fr-FR"/>
            </w:rPr>
          </w:pPr>
          <w:hyperlink w:anchor="_Toc209253731" w:history="1">
            <w:r w:rsidRPr="00A36866">
              <w:rPr>
                <w:rStyle w:val="Lienhypertexte"/>
                <w:rFonts w:ascii="Times New Roman" w:eastAsia="Times New Roman" w:hAnsi="Times New Roman" w:cs="Times New Roman"/>
                <w:noProof/>
                <w:lang w:eastAsia="fr-FR"/>
              </w:rPr>
              <w:t>1.2 Objectifs</w:t>
            </w:r>
            <w:r>
              <w:rPr>
                <w:noProof/>
                <w:webHidden/>
              </w:rPr>
              <w:tab/>
            </w:r>
            <w:r>
              <w:rPr>
                <w:noProof/>
                <w:webHidden/>
              </w:rPr>
              <w:fldChar w:fldCharType="begin"/>
            </w:r>
            <w:r>
              <w:rPr>
                <w:noProof/>
                <w:webHidden/>
              </w:rPr>
              <w:instrText xml:space="preserve"> PAGEREF _Toc209253731 \h </w:instrText>
            </w:r>
            <w:r>
              <w:rPr>
                <w:noProof/>
                <w:webHidden/>
              </w:rPr>
            </w:r>
            <w:r>
              <w:rPr>
                <w:noProof/>
                <w:webHidden/>
              </w:rPr>
              <w:fldChar w:fldCharType="separate"/>
            </w:r>
            <w:r>
              <w:rPr>
                <w:noProof/>
                <w:webHidden/>
              </w:rPr>
              <w:t>4</w:t>
            </w:r>
            <w:r>
              <w:rPr>
                <w:noProof/>
                <w:webHidden/>
              </w:rPr>
              <w:fldChar w:fldCharType="end"/>
            </w:r>
          </w:hyperlink>
        </w:p>
        <w:p w14:paraId="0C956701" w14:textId="5066FC54" w:rsidR="00FB66BA" w:rsidRDefault="00FB66BA">
          <w:pPr>
            <w:pStyle w:val="TM1"/>
            <w:tabs>
              <w:tab w:val="right" w:leader="dot" w:pos="9062"/>
            </w:tabs>
            <w:rPr>
              <w:rFonts w:eastAsiaTheme="minorEastAsia"/>
              <w:noProof/>
              <w:lang w:eastAsia="fr-FR"/>
            </w:rPr>
          </w:pPr>
          <w:hyperlink w:anchor="_Toc209253732" w:history="1">
            <w:r w:rsidRPr="00A36866">
              <w:rPr>
                <w:rStyle w:val="Lienhypertexte"/>
                <w:rFonts w:ascii="Times New Roman" w:hAnsi="Times New Roman" w:cs="Times New Roman"/>
                <w:b/>
                <w:bCs/>
                <w:noProof/>
              </w:rPr>
              <w:t>2- Cadre et Méthodes de l’étude</w:t>
            </w:r>
            <w:r>
              <w:rPr>
                <w:noProof/>
                <w:webHidden/>
              </w:rPr>
              <w:tab/>
            </w:r>
            <w:r>
              <w:rPr>
                <w:noProof/>
                <w:webHidden/>
              </w:rPr>
              <w:fldChar w:fldCharType="begin"/>
            </w:r>
            <w:r>
              <w:rPr>
                <w:noProof/>
                <w:webHidden/>
              </w:rPr>
              <w:instrText xml:space="preserve"> PAGEREF _Toc209253732 \h </w:instrText>
            </w:r>
            <w:r>
              <w:rPr>
                <w:noProof/>
                <w:webHidden/>
              </w:rPr>
            </w:r>
            <w:r>
              <w:rPr>
                <w:noProof/>
                <w:webHidden/>
              </w:rPr>
              <w:fldChar w:fldCharType="separate"/>
            </w:r>
            <w:r>
              <w:rPr>
                <w:noProof/>
                <w:webHidden/>
              </w:rPr>
              <w:t>5</w:t>
            </w:r>
            <w:r>
              <w:rPr>
                <w:noProof/>
                <w:webHidden/>
              </w:rPr>
              <w:fldChar w:fldCharType="end"/>
            </w:r>
          </w:hyperlink>
        </w:p>
        <w:p w14:paraId="5A9D5672" w14:textId="154DEC26" w:rsidR="00FB66BA" w:rsidRDefault="00FB66BA">
          <w:pPr>
            <w:pStyle w:val="TM2"/>
            <w:tabs>
              <w:tab w:val="right" w:leader="dot" w:pos="9062"/>
            </w:tabs>
            <w:rPr>
              <w:rFonts w:eastAsiaTheme="minorEastAsia"/>
              <w:noProof/>
              <w:lang w:eastAsia="fr-FR"/>
            </w:rPr>
          </w:pPr>
          <w:hyperlink w:anchor="_Toc209253733" w:history="1">
            <w:r w:rsidRPr="00A36866">
              <w:rPr>
                <w:rStyle w:val="Lienhypertexte"/>
                <w:rFonts w:ascii="Times New Roman" w:hAnsi="Times New Roman" w:cs="Times New Roman"/>
                <w:b/>
                <w:bCs/>
                <w:noProof/>
              </w:rPr>
              <w:t>2.1.  Cadre d’étude</w:t>
            </w:r>
            <w:r>
              <w:rPr>
                <w:noProof/>
                <w:webHidden/>
              </w:rPr>
              <w:tab/>
            </w:r>
            <w:r>
              <w:rPr>
                <w:noProof/>
                <w:webHidden/>
              </w:rPr>
              <w:fldChar w:fldCharType="begin"/>
            </w:r>
            <w:r>
              <w:rPr>
                <w:noProof/>
                <w:webHidden/>
              </w:rPr>
              <w:instrText xml:space="preserve"> PAGEREF _Toc209253733 \h </w:instrText>
            </w:r>
            <w:r>
              <w:rPr>
                <w:noProof/>
                <w:webHidden/>
              </w:rPr>
            </w:r>
            <w:r>
              <w:rPr>
                <w:noProof/>
                <w:webHidden/>
              </w:rPr>
              <w:fldChar w:fldCharType="separate"/>
            </w:r>
            <w:r>
              <w:rPr>
                <w:noProof/>
                <w:webHidden/>
              </w:rPr>
              <w:t>5</w:t>
            </w:r>
            <w:r>
              <w:rPr>
                <w:noProof/>
                <w:webHidden/>
              </w:rPr>
              <w:fldChar w:fldCharType="end"/>
            </w:r>
          </w:hyperlink>
        </w:p>
        <w:p w14:paraId="610A3F62" w14:textId="0E888984" w:rsidR="00FB66BA" w:rsidRDefault="00FB66BA">
          <w:pPr>
            <w:pStyle w:val="TM2"/>
            <w:tabs>
              <w:tab w:val="right" w:leader="dot" w:pos="9062"/>
            </w:tabs>
            <w:rPr>
              <w:rFonts w:eastAsiaTheme="minorEastAsia"/>
              <w:noProof/>
              <w:lang w:eastAsia="fr-FR"/>
            </w:rPr>
          </w:pPr>
          <w:hyperlink w:anchor="_Toc209253734" w:history="1">
            <w:r w:rsidRPr="00A36866">
              <w:rPr>
                <w:rStyle w:val="Lienhypertexte"/>
                <w:rFonts w:ascii="Times New Roman" w:hAnsi="Times New Roman" w:cs="Times New Roman"/>
                <w:b/>
                <w:noProof/>
              </w:rPr>
              <w:t>2.2.  Méthode d’étude</w:t>
            </w:r>
            <w:r>
              <w:rPr>
                <w:noProof/>
                <w:webHidden/>
              </w:rPr>
              <w:tab/>
            </w:r>
            <w:r>
              <w:rPr>
                <w:noProof/>
                <w:webHidden/>
              </w:rPr>
              <w:fldChar w:fldCharType="begin"/>
            </w:r>
            <w:r>
              <w:rPr>
                <w:noProof/>
                <w:webHidden/>
              </w:rPr>
              <w:instrText xml:space="preserve"> PAGEREF _Toc209253734 \h </w:instrText>
            </w:r>
            <w:r>
              <w:rPr>
                <w:noProof/>
                <w:webHidden/>
              </w:rPr>
            </w:r>
            <w:r>
              <w:rPr>
                <w:noProof/>
                <w:webHidden/>
              </w:rPr>
              <w:fldChar w:fldCharType="separate"/>
            </w:r>
            <w:r>
              <w:rPr>
                <w:noProof/>
                <w:webHidden/>
              </w:rPr>
              <w:t>5</w:t>
            </w:r>
            <w:r>
              <w:rPr>
                <w:noProof/>
                <w:webHidden/>
              </w:rPr>
              <w:fldChar w:fldCharType="end"/>
            </w:r>
          </w:hyperlink>
        </w:p>
        <w:p w14:paraId="612E88FD" w14:textId="547663AB" w:rsidR="00FB66BA" w:rsidRDefault="00FB66BA">
          <w:pPr>
            <w:pStyle w:val="TM1"/>
            <w:tabs>
              <w:tab w:val="right" w:leader="dot" w:pos="9062"/>
            </w:tabs>
            <w:rPr>
              <w:rFonts w:eastAsiaTheme="minorEastAsia"/>
              <w:noProof/>
              <w:lang w:eastAsia="fr-FR"/>
            </w:rPr>
          </w:pPr>
          <w:hyperlink w:anchor="_Toc209253735" w:history="1">
            <w:r w:rsidRPr="00A36866">
              <w:rPr>
                <w:rStyle w:val="Lienhypertexte"/>
                <w:rFonts w:ascii="Times New Roman" w:hAnsi="Times New Roman" w:cs="Times New Roman"/>
                <w:noProof/>
              </w:rPr>
              <w:t>3. Considérations éthiques et administratives</w:t>
            </w:r>
            <w:r>
              <w:rPr>
                <w:noProof/>
                <w:webHidden/>
              </w:rPr>
              <w:tab/>
            </w:r>
            <w:r>
              <w:rPr>
                <w:noProof/>
                <w:webHidden/>
              </w:rPr>
              <w:fldChar w:fldCharType="begin"/>
            </w:r>
            <w:r>
              <w:rPr>
                <w:noProof/>
                <w:webHidden/>
              </w:rPr>
              <w:instrText xml:space="preserve"> PAGEREF _Toc209253735 \h </w:instrText>
            </w:r>
            <w:r>
              <w:rPr>
                <w:noProof/>
                <w:webHidden/>
              </w:rPr>
            </w:r>
            <w:r>
              <w:rPr>
                <w:noProof/>
                <w:webHidden/>
              </w:rPr>
              <w:fldChar w:fldCharType="separate"/>
            </w:r>
            <w:r>
              <w:rPr>
                <w:noProof/>
                <w:webHidden/>
              </w:rPr>
              <w:t>10</w:t>
            </w:r>
            <w:r>
              <w:rPr>
                <w:noProof/>
                <w:webHidden/>
              </w:rPr>
              <w:fldChar w:fldCharType="end"/>
            </w:r>
          </w:hyperlink>
        </w:p>
        <w:p w14:paraId="514A2B73" w14:textId="4EFD2B18" w:rsidR="00FB66BA" w:rsidRDefault="00FB66BA">
          <w:pPr>
            <w:pStyle w:val="TM1"/>
            <w:tabs>
              <w:tab w:val="right" w:leader="dot" w:pos="9062"/>
            </w:tabs>
            <w:rPr>
              <w:rFonts w:eastAsiaTheme="minorEastAsia"/>
              <w:noProof/>
              <w:lang w:eastAsia="fr-FR"/>
            </w:rPr>
          </w:pPr>
          <w:hyperlink w:anchor="_Toc209253736" w:history="1">
            <w:r w:rsidRPr="00A36866">
              <w:rPr>
                <w:rStyle w:val="Lienhypertexte"/>
                <w:rFonts w:ascii="Times New Roman" w:hAnsi="Times New Roman" w:cs="Times New Roman"/>
                <w:noProof/>
              </w:rPr>
              <w:t>4- Chronogramme des activités</w:t>
            </w:r>
            <w:r>
              <w:rPr>
                <w:noProof/>
                <w:webHidden/>
              </w:rPr>
              <w:tab/>
            </w:r>
            <w:r>
              <w:rPr>
                <w:noProof/>
                <w:webHidden/>
              </w:rPr>
              <w:fldChar w:fldCharType="begin"/>
            </w:r>
            <w:r>
              <w:rPr>
                <w:noProof/>
                <w:webHidden/>
              </w:rPr>
              <w:instrText xml:space="preserve"> PAGEREF _Toc209253736 \h </w:instrText>
            </w:r>
            <w:r>
              <w:rPr>
                <w:noProof/>
                <w:webHidden/>
              </w:rPr>
            </w:r>
            <w:r>
              <w:rPr>
                <w:noProof/>
                <w:webHidden/>
              </w:rPr>
              <w:fldChar w:fldCharType="separate"/>
            </w:r>
            <w:r>
              <w:rPr>
                <w:noProof/>
                <w:webHidden/>
              </w:rPr>
              <w:t>10</w:t>
            </w:r>
            <w:r>
              <w:rPr>
                <w:noProof/>
                <w:webHidden/>
              </w:rPr>
              <w:fldChar w:fldCharType="end"/>
            </w:r>
          </w:hyperlink>
        </w:p>
        <w:p w14:paraId="2571B6F1" w14:textId="76D2C76A" w:rsidR="00FB66BA" w:rsidRDefault="00FB66BA">
          <w:pPr>
            <w:pStyle w:val="TM1"/>
            <w:tabs>
              <w:tab w:val="right" w:leader="dot" w:pos="9062"/>
            </w:tabs>
            <w:rPr>
              <w:rFonts w:eastAsiaTheme="minorEastAsia"/>
              <w:noProof/>
              <w:lang w:eastAsia="fr-FR"/>
            </w:rPr>
          </w:pPr>
          <w:hyperlink w:anchor="_Toc209253737" w:history="1">
            <w:r w:rsidRPr="00A36866">
              <w:rPr>
                <w:rStyle w:val="Lienhypertexte"/>
                <w:rFonts w:ascii="Times New Roman" w:hAnsi="Times New Roman" w:cs="Times New Roman"/>
                <w:noProof/>
              </w:rPr>
              <w:t>5. Estimation budgétaire de l’étude</w:t>
            </w:r>
            <w:r>
              <w:rPr>
                <w:noProof/>
                <w:webHidden/>
              </w:rPr>
              <w:tab/>
            </w:r>
            <w:r>
              <w:rPr>
                <w:noProof/>
                <w:webHidden/>
              </w:rPr>
              <w:fldChar w:fldCharType="begin"/>
            </w:r>
            <w:r>
              <w:rPr>
                <w:noProof/>
                <w:webHidden/>
              </w:rPr>
              <w:instrText xml:space="preserve"> PAGEREF _Toc209253737 \h </w:instrText>
            </w:r>
            <w:r>
              <w:rPr>
                <w:noProof/>
                <w:webHidden/>
              </w:rPr>
            </w:r>
            <w:r>
              <w:rPr>
                <w:noProof/>
                <w:webHidden/>
              </w:rPr>
              <w:fldChar w:fldCharType="separate"/>
            </w:r>
            <w:r>
              <w:rPr>
                <w:noProof/>
                <w:webHidden/>
              </w:rPr>
              <w:t>11</w:t>
            </w:r>
            <w:r>
              <w:rPr>
                <w:noProof/>
                <w:webHidden/>
              </w:rPr>
              <w:fldChar w:fldCharType="end"/>
            </w:r>
          </w:hyperlink>
        </w:p>
        <w:p w14:paraId="1683FF10" w14:textId="6500E8E9" w:rsidR="00FB66BA" w:rsidRDefault="00FB66BA">
          <w:pPr>
            <w:pStyle w:val="TM1"/>
            <w:tabs>
              <w:tab w:val="right" w:leader="dot" w:pos="9062"/>
            </w:tabs>
            <w:rPr>
              <w:rFonts w:eastAsiaTheme="minorEastAsia"/>
              <w:noProof/>
              <w:lang w:eastAsia="fr-FR"/>
            </w:rPr>
          </w:pPr>
          <w:hyperlink w:anchor="_Toc209253738" w:history="1">
            <w:r w:rsidRPr="00A36866">
              <w:rPr>
                <w:rStyle w:val="Lienhypertexte"/>
                <w:rFonts w:ascii="Times New Roman" w:hAnsi="Times New Roman" w:cs="Times New Roman"/>
                <w:b/>
                <w:bCs/>
                <w:noProof/>
              </w:rPr>
              <w:t>6.Annexes</w:t>
            </w:r>
            <w:r>
              <w:rPr>
                <w:noProof/>
                <w:webHidden/>
              </w:rPr>
              <w:tab/>
            </w:r>
            <w:r>
              <w:rPr>
                <w:noProof/>
                <w:webHidden/>
              </w:rPr>
              <w:fldChar w:fldCharType="begin"/>
            </w:r>
            <w:r>
              <w:rPr>
                <w:noProof/>
                <w:webHidden/>
              </w:rPr>
              <w:instrText xml:space="preserve"> PAGEREF _Toc209253738 \h </w:instrText>
            </w:r>
            <w:r>
              <w:rPr>
                <w:noProof/>
                <w:webHidden/>
              </w:rPr>
            </w:r>
            <w:r>
              <w:rPr>
                <w:noProof/>
                <w:webHidden/>
              </w:rPr>
              <w:fldChar w:fldCharType="separate"/>
            </w:r>
            <w:r>
              <w:rPr>
                <w:noProof/>
                <w:webHidden/>
              </w:rPr>
              <w:t>12</w:t>
            </w:r>
            <w:r>
              <w:rPr>
                <w:noProof/>
                <w:webHidden/>
              </w:rPr>
              <w:fldChar w:fldCharType="end"/>
            </w:r>
          </w:hyperlink>
        </w:p>
        <w:p w14:paraId="60DCD58A" w14:textId="45624CC3" w:rsidR="00FB66BA" w:rsidRDefault="00FB66BA">
          <w:pPr>
            <w:pStyle w:val="TM2"/>
            <w:tabs>
              <w:tab w:val="left" w:pos="660"/>
              <w:tab w:val="right" w:leader="dot" w:pos="9062"/>
            </w:tabs>
            <w:rPr>
              <w:rFonts w:eastAsiaTheme="minorEastAsia"/>
              <w:noProof/>
              <w:lang w:eastAsia="fr-FR"/>
            </w:rPr>
          </w:pPr>
          <w:hyperlink w:anchor="_Toc209253739" w:history="1">
            <w:r w:rsidRPr="00A36866">
              <w:rPr>
                <w:rStyle w:val="Lienhypertexte"/>
                <w:rFonts w:ascii="Wingdings" w:hAnsi="Wingdings" w:cs="Times New Roman"/>
                <w:bCs/>
                <w:noProof/>
              </w:rPr>
              <w:t></w:t>
            </w:r>
            <w:r>
              <w:rPr>
                <w:rFonts w:eastAsiaTheme="minorEastAsia"/>
                <w:noProof/>
                <w:lang w:eastAsia="fr-FR"/>
              </w:rPr>
              <w:tab/>
            </w:r>
            <w:r w:rsidRPr="00A36866">
              <w:rPr>
                <w:rStyle w:val="Lienhypertexte"/>
                <w:rFonts w:ascii="Times New Roman" w:hAnsi="Times New Roman" w:cs="Times New Roman"/>
                <w:b/>
                <w:bCs/>
                <w:noProof/>
              </w:rPr>
              <w:t>Questionnaire</w:t>
            </w:r>
            <w:r>
              <w:rPr>
                <w:noProof/>
                <w:webHidden/>
              </w:rPr>
              <w:tab/>
            </w:r>
            <w:r>
              <w:rPr>
                <w:noProof/>
                <w:webHidden/>
              </w:rPr>
              <w:fldChar w:fldCharType="begin"/>
            </w:r>
            <w:r>
              <w:rPr>
                <w:noProof/>
                <w:webHidden/>
              </w:rPr>
              <w:instrText xml:space="preserve"> PAGEREF _Toc209253739 \h </w:instrText>
            </w:r>
            <w:r>
              <w:rPr>
                <w:noProof/>
                <w:webHidden/>
              </w:rPr>
            </w:r>
            <w:r>
              <w:rPr>
                <w:noProof/>
                <w:webHidden/>
              </w:rPr>
              <w:fldChar w:fldCharType="separate"/>
            </w:r>
            <w:r>
              <w:rPr>
                <w:noProof/>
                <w:webHidden/>
              </w:rPr>
              <w:t>12</w:t>
            </w:r>
            <w:r>
              <w:rPr>
                <w:noProof/>
                <w:webHidden/>
              </w:rPr>
              <w:fldChar w:fldCharType="end"/>
            </w:r>
          </w:hyperlink>
        </w:p>
        <w:p w14:paraId="12F8E8FA" w14:textId="307E33FA" w:rsidR="00FB66BA" w:rsidRDefault="00FB66BA">
          <w:pPr>
            <w:pStyle w:val="TM2"/>
            <w:tabs>
              <w:tab w:val="left" w:pos="660"/>
              <w:tab w:val="right" w:leader="dot" w:pos="9062"/>
            </w:tabs>
            <w:rPr>
              <w:rFonts w:eastAsiaTheme="minorEastAsia"/>
              <w:noProof/>
              <w:lang w:eastAsia="fr-FR"/>
            </w:rPr>
          </w:pPr>
          <w:hyperlink w:anchor="_Toc209253740" w:history="1">
            <w:r w:rsidRPr="00A36866">
              <w:rPr>
                <w:rStyle w:val="Lienhypertexte"/>
                <w:rFonts w:ascii="Wingdings" w:hAnsi="Wingdings" w:cs="Times New Roman"/>
                <w:bCs/>
                <w:noProof/>
              </w:rPr>
              <w:t></w:t>
            </w:r>
            <w:r>
              <w:rPr>
                <w:rFonts w:eastAsiaTheme="minorEastAsia"/>
                <w:noProof/>
                <w:lang w:eastAsia="fr-FR"/>
              </w:rPr>
              <w:tab/>
            </w:r>
            <w:r w:rsidRPr="00A36866">
              <w:rPr>
                <w:rStyle w:val="Lienhypertexte"/>
                <w:rFonts w:ascii="Times New Roman" w:hAnsi="Times New Roman" w:cs="Times New Roman"/>
                <w:b/>
                <w:bCs/>
                <w:noProof/>
              </w:rPr>
              <w:t xml:space="preserve">Evaluation de la </w:t>
            </w:r>
            <w:r w:rsidRPr="00A36866">
              <w:rPr>
                <w:rStyle w:val="Lienhypertexte"/>
                <w:rFonts w:ascii="Times New Roman" w:hAnsi="Times New Roman" w:cs="Times New Roman"/>
                <w:b/>
                <w:bCs/>
                <w:noProof/>
                <w:shd w:val="clear" w:color="auto" w:fill="FFFFFF"/>
              </w:rPr>
              <w:t>DLQI</w:t>
            </w:r>
            <w:r>
              <w:rPr>
                <w:noProof/>
                <w:webHidden/>
              </w:rPr>
              <w:tab/>
            </w:r>
            <w:r>
              <w:rPr>
                <w:noProof/>
                <w:webHidden/>
              </w:rPr>
              <w:fldChar w:fldCharType="begin"/>
            </w:r>
            <w:r>
              <w:rPr>
                <w:noProof/>
                <w:webHidden/>
              </w:rPr>
              <w:instrText xml:space="preserve"> PAGEREF _Toc209253740 \h </w:instrText>
            </w:r>
            <w:r>
              <w:rPr>
                <w:noProof/>
                <w:webHidden/>
              </w:rPr>
            </w:r>
            <w:r>
              <w:rPr>
                <w:noProof/>
                <w:webHidden/>
              </w:rPr>
              <w:fldChar w:fldCharType="separate"/>
            </w:r>
            <w:r>
              <w:rPr>
                <w:noProof/>
                <w:webHidden/>
              </w:rPr>
              <w:t>16</w:t>
            </w:r>
            <w:r>
              <w:rPr>
                <w:noProof/>
                <w:webHidden/>
              </w:rPr>
              <w:fldChar w:fldCharType="end"/>
            </w:r>
          </w:hyperlink>
        </w:p>
        <w:p w14:paraId="720E6A20" w14:textId="5143BD13" w:rsidR="00FB66BA" w:rsidRDefault="00FB66BA">
          <w:pPr>
            <w:pStyle w:val="TM2"/>
            <w:tabs>
              <w:tab w:val="left" w:pos="660"/>
              <w:tab w:val="right" w:leader="dot" w:pos="9062"/>
            </w:tabs>
            <w:rPr>
              <w:rFonts w:eastAsiaTheme="minorEastAsia"/>
              <w:noProof/>
              <w:lang w:eastAsia="fr-FR"/>
            </w:rPr>
          </w:pPr>
          <w:hyperlink w:anchor="_Toc209253741" w:history="1">
            <w:r w:rsidRPr="00A36866">
              <w:rPr>
                <w:rStyle w:val="Lienhypertexte"/>
                <w:rFonts w:ascii="Wingdings" w:hAnsi="Wingdings" w:cs="Times New Roman"/>
                <w:bCs/>
                <w:noProof/>
              </w:rPr>
              <w:t></w:t>
            </w:r>
            <w:r>
              <w:rPr>
                <w:rFonts w:eastAsiaTheme="minorEastAsia"/>
                <w:noProof/>
                <w:lang w:eastAsia="fr-FR"/>
              </w:rPr>
              <w:tab/>
            </w:r>
            <w:r w:rsidRPr="00A36866">
              <w:rPr>
                <w:rStyle w:val="Lienhypertexte"/>
                <w:rFonts w:ascii="Times New Roman" w:hAnsi="Times New Roman" w:cs="Times New Roman"/>
                <w:b/>
                <w:bCs/>
                <w:noProof/>
              </w:rPr>
              <w:t>Évaluation de l’ISPE</w:t>
            </w:r>
            <w:r>
              <w:rPr>
                <w:noProof/>
                <w:webHidden/>
              </w:rPr>
              <w:tab/>
            </w:r>
            <w:r>
              <w:rPr>
                <w:noProof/>
                <w:webHidden/>
              </w:rPr>
              <w:fldChar w:fldCharType="begin"/>
            </w:r>
            <w:r>
              <w:rPr>
                <w:noProof/>
                <w:webHidden/>
              </w:rPr>
              <w:instrText xml:space="preserve"> PAGEREF _Toc209253741 \h </w:instrText>
            </w:r>
            <w:r>
              <w:rPr>
                <w:noProof/>
                <w:webHidden/>
              </w:rPr>
            </w:r>
            <w:r>
              <w:rPr>
                <w:noProof/>
                <w:webHidden/>
              </w:rPr>
              <w:fldChar w:fldCharType="separate"/>
            </w:r>
            <w:r>
              <w:rPr>
                <w:noProof/>
                <w:webHidden/>
              </w:rPr>
              <w:t>18</w:t>
            </w:r>
            <w:r>
              <w:rPr>
                <w:noProof/>
                <w:webHidden/>
              </w:rPr>
              <w:fldChar w:fldCharType="end"/>
            </w:r>
          </w:hyperlink>
        </w:p>
        <w:p w14:paraId="2E0A4D61" w14:textId="3598428D" w:rsidR="00FB66BA" w:rsidRDefault="00FB66BA">
          <w:pPr>
            <w:pStyle w:val="TM2"/>
            <w:tabs>
              <w:tab w:val="left" w:pos="660"/>
              <w:tab w:val="right" w:leader="dot" w:pos="9062"/>
            </w:tabs>
            <w:rPr>
              <w:rFonts w:eastAsiaTheme="minorEastAsia"/>
              <w:noProof/>
              <w:lang w:eastAsia="fr-FR"/>
            </w:rPr>
          </w:pPr>
          <w:hyperlink w:anchor="_Toc209253742" w:history="1">
            <w:r w:rsidRPr="00A36866">
              <w:rPr>
                <w:rStyle w:val="Lienhypertexte"/>
                <w:rFonts w:ascii="Wingdings" w:hAnsi="Wingdings" w:cs="Times New Roman"/>
                <w:noProof/>
              </w:rPr>
              <w:t></w:t>
            </w:r>
            <w:r>
              <w:rPr>
                <w:rFonts w:eastAsiaTheme="minorEastAsia"/>
                <w:noProof/>
                <w:lang w:eastAsia="fr-FR"/>
              </w:rPr>
              <w:tab/>
            </w:r>
            <w:r w:rsidRPr="00A36866">
              <w:rPr>
                <w:rStyle w:val="Lienhypertexte"/>
                <w:rFonts w:ascii="Times New Roman" w:hAnsi="Times New Roman" w:cs="Times New Roman"/>
                <w:noProof/>
              </w:rPr>
              <w:t>Echelle HAD</w:t>
            </w:r>
            <w:r>
              <w:rPr>
                <w:noProof/>
                <w:webHidden/>
              </w:rPr>
              <w:tab/>
            </w:r>
            <w:r>
              <w:rPr>
                <w:noProof/>
                <w:webHidden/>
              </w:rPr>
              <w:fldChar w:fldCharType="begin"/>
            </w:r>
            <w:r>
              <w:rPr>
                <w:noProof/>
                <w:webHidden/>
              </w:rPr>
              <w:instrText xml:space="preserve"> PAGEREF _Toc209253742 \h </w:instrText>
            </w:r>
            <w:r>
              <w:rPr>
                <w:noProof/>
                <w:webHidden/>
              </w:rPr>
            </w:r>
            <w:r>
              <w:rPr>
                <w:noProof/>
                <w:webHidden/>
              </w:rPr>
              <w:fldChar w:fldCharType="separate"/>
            </w:r>
            <w:r>
              <w:rPr>
                <w:noProof/>
                <w:webHidden/>
              </w:rPr>
              <w:t>19</w:t>
            </w:r>
            <w:r>
              <w:rPr>
                <w:noProof/>
                <w:webHidden/>
              </w:rPr>
              <w:fldChar w:fldCharType="end"/>
            </w:r>
          </w:hyperlink>
        </w:p>
        <w:p w14:paraId="5C475089" w14:textId="3EEC56CD" w:rsidR="00FB66BA" w:rsidRDefault="00FB66BA">
          <w:pPr>
            <w:pStyle w:val="TM2"/>
            <w:tabs>
              <w:tab w:val="left" w:pos="660"/>
              <w:tab w:val="right" w:leader="dot" w:pos="9062"/>
            </w:tabs>
            <w:rPr>
              <w:rFonts w:eastAsiaTheme="minorEastAsia"/>
              <w:noProof/>
              <w:lang w:eastAsia="fr-FR"/>
            </w:rPr>
          </w:pPr>
          <w:hyperlink w:anchor="_Toc209253743" w:history="1">
            <w:r w:rsidRPr="00A36866">
              <w:rPr>
                <w:rStyle w:val="Lienhypertexte"/>
                <w:rFonts w:ascii="Wingdings" w:hAnsi="Wingdings" w:cs="Times New Roman"/>
                <w:bCs/>
                <w:noProof/>
              </w:rPr>
              <w:t></w:t>
            </w:r>
            <w:r>
              <w:rPr>
                <w:rFonts w:eastAsiaTheme="minorEastAsia"/>
                <w:noProof/>
                <w:lang w:eastAsia="fr-FR"/>
              </w:rPr>
              <w:tab/>
            </w:r>
            <w:r w:rsidRPr="00A36866">
              <w:rPr>
                <w:rStyle w:val="Lienhypertexte"/>
                <w:rFonts w:ascii="Times New Roman" w:hAnsi="Times New Roman" w:cs="Times New Roman"/>
                <w:b/>
                <w:bCs/>
                <w:noProof/>
              </w:rPr>
              <w:t>Fiche de consentement</w:t>
            </w:r>
            <w:r>
              <w:rPr>
                <w:noProof/>
                <w:webHidden/>
              </w:rPr>
              <w:tab/>
            </w:r>
            <w:r>
              <w:rPr>
                <w:noProof/>
                <w:webHidden/>
              </w:rPr>
              <w:fldChar w:fldCharType="begin"/>
            </w:r>
            <w:r>
              <w:rPr>
                <w:noProof/>
                <w:webHidden/>
              </w:rPr>
              <w:instrText xml:space="preserve"> PAGEREF _Toc209253743 \h </w:instrText>
            </w:r>
            <w:r>
              <w:rPr>
                <w:noProof/>
                <w:webHidden/>
              </w:rPr>
            </w:r>
            <w:r>
              <w:rPr>
                <w:noProof/>
                <w:webHidden/>
              </w:rPr>
              <w:fldChar w:fldCharType="separate"/>
            </w:r>
            <w:r>
              <w:rPr>
                <w:noProof/>
                <w:webHidden/>
              </w:rPr>
              <w:t>20</w:t>
            </w:r>
            <w:r>
              <w:rPr>
                <w:noProof/>
                <w:webHidden/>
              </w:rPr>
              <w:fldChar w:fldCharType="end"/>
            </w:r>
          </w:hyperlink>
        </w:p>
        <w:p w14:paraId="36E990DB" w14:textId="2A523883" w:rsidR="00FB66BA" w:rsidRDefault="00FB66BA">
          <w:pPr>
            <w:pStyle w:val="TM1"/>
            <w:tabs>
              <w:tab w:val="right" w:leader="dot" w:pos="9062"/>
            </w:tabs>
            <w:rPr>
              <w:rFonts w:eastAsiaTheme="minorEastAsia"/>
              <w:noProof/>
              <w:lang w:eastAsia="fr-FR"/>
            </w:rPr>
          </w:pPr>
          <w:hyperlink w:anchor="_Toc209253744" w:history="1">
            <w:r w:rsidRPr="00A36866">
              <w:rPr>
                <w:rStyle w:val="Lienhypertexte"/>
                <w:rFonts w:ascii="Times New Roman" w:hAnsi="Times New Roman" w:cs="Times New Roman"/>
                <w:noProof/>
              </w:rPr>
              <w:t>7-Références</w:t>
            </w:r>
            <w:r>
              <w:rPr>
                <w:noProof/>
                <w:webHidden/>
              </w:rPr>
              <w:tab/>
            </w:r>
            <w:r>
              <w:rPr>
                <w:noProof/>
                <w:webHidden/>
              </w:rPr>
              <w:fldChar w:fldCharType="begin"/>
            </w:r>
            <w:r>
              <w:rPr>
                <w:noProof/>
                <w:webHidden/>
              </w:rPr>
              <w:instrText xml:space="preserve"> PAGEREF _Toc209253744 \h </w:instrText>
            </w:r>
            <w:r>
              <w:rPr>
                <w:noProof/>
                <w:webHidden/>
              </w:rPr>
            </w:r>
            <w:r>
              <w:rPr>
                <w:noProof/>
                <w:webHidden/>
              </w:rPr>
              <w:fldChar w:fldCharType="separate"/>
            </w:r>
            <w:r>
              <w:rPr>
                <w:noProof/>
                <w:webHidden/>
              </w:rPr>
              <w:t>21</w:t>
            </w:r>
            <w:r>
              <w:rPr>
                <w:noProof/>
                <w:webHidden/>
              </w:rPr>
              <w:fldChar w:fldCharType="end"/>
            </w:r>
          </w:hyperlink>
        </w:p>
        <w:p w14:paraId="506F2717" w14:textId="3966E96A" w:rsidR="005D3976" w:rsidRPr="00140ABC" w:rsidRDefault="005D3976" w:rsidP="00140ABC">
          <w:pPr>
            <w:spacing w:line="360" w:lineRule="auto"/>
            <w:jc w:val="both"/>
            <w:rPr>
              <w:rFonts w:ascii="Times New Roman" w:hAnsi="Times New Roman" w:cs="Times New Roman"/>
              <w:sz w:val="26"/>
              <w:szCs w:val="26"/>
            </w:rPr>
          </w:pPr>
          <w:r w:rsidRPr="00140ABC">
            <w:rPr>
              <w:rFonts w:ascii="Times New Roman" w:hAnsi="Times New Roman" w:cs="Times New Roman"/>
              <w:b/>
              <w:bCs/>
              <w:noProof/>
              <w:sz w:val="26"/>
              <w:szCs w:val="26"/>
            </w:rPr>
            <w:fldChar w:fldCharType="end"/>
          </w:r>
        </w:p>
      </w:sdtContent>
    </w:sdt>
    <w:p w14:paraId="533B7219" w14:textId="77777777" w:rsidR="005D3976" w:rsidRPr="00140ABC" w:rsidRDefault="005D3976" w:rsidP="00140ABC">
      <w:pPr>
        <w:spacing w:after="0" w:line="360" w:lineRule="auto"/>
        <w:jc w:val="both"/>
        <w:rPr>
          <w:rFonts w:ascii="Times New Roman" w:hAnsi="Times New Roman" w:cs="Times New Roman"/>
          <w:sz w:val="26"/>
          <w:szCs w:val="26"/>
        </w:rPr>
      </w:pPr>
    </w:p>
    <w:p w14:paraId="2A9513A2" w14:textId="77777777" w:rsidR="005D3976" w:rsidRPr="00140ABC" w:rsidRDefault="005D3976" w:rsidP="00140ABC">
      <w:pPr>
        <w:spacing w:after="0" w:line="360" w:lineRule="auto"/>
        <w:jc w:val="both"/>
        <w:rPr>
          <w:rFonts w:ascii="Times New Roman" w:hAnsi="Times New Roman" w:cs="Times New Roman"/>
          <w:sz w:val="26"/>
          <w:szCs w:val="26"/>
        </w:rPr>
      </w:pPr>
    </w:p>
    <w:p w14:paraId="341EEC91" w14:textId="77777777" w:rsidR="005D3976" w:rsidRPr="00140ABC" w:rsidRDefault="005D3976" w:rsidP="00140ABC">
      <w:pPr>
        <w:spacing w:after="0" w:line="360" w:lineRule="auto"/>
        <w:jc w:val="both"/>
        <w:rPr>
          <w:rFonts w:ascii="Times New Roman" w:hAnsi="Times New Roman" w:cs="Times New Roman"/>
          <w:sz w:val="26"/>
          <w:szCs w:val="26"/>
        </w:rPr>
      </w:pPr>
    </w:p>
    <w:p w14:paraId="216651CA" w14:textId="77777777" w:rsidR="005D3976" w:rsidRPr="00140ABC" w:rsidRDefault="005D3976" w:rsidP="00140ABC">
      <w:pPr>
        <w:spacing w:after="0" w:line="360" w:lineRule="auto"/>
        <w:jc w:val="both"/>
        <w:rPr>
          <w:rFonts w:ascii="Times New Roman" w:hAnsi="Times New Roman" w:cs="Times New Roman"/>
          <w:sz w:val="26"/>
          <w:szCs w:val="26"/>
        </w:rPr>
      </w:pPr>
    </w:p>
    <w:p w14:paraId="6D5C876D" w14:textId="77777777" w:rsidR="005D3976" w:rsidRPr="00140ABC" w:rsidRDefault="005D3976" w:rsidP="00140ABC">
      <w:pPr>
        <w:spacing w:after="0" w:line="360" w:lineRule="auto"/>
        <w:jc w:val="both"/>
        <w:rPr>
          <w:rFonts w:ascii="Times New Roman" w:hAnsi="Times New Roman" w:cs="Times New Roman"/>
          <w:sz w:val="26"/>
          <w:szCs w:val="26"/>
        </w:rPr>
      </w:pPr>
    </w:p>
    <w:p w14:paraId="11C440A9" w14:textId="77777777" w:rsidR="005D3976" w:rsidRPr="00140ABC" w:rsidRDefault="005D3976" w:rsidP="00140ABC">
      <w:pPr>
        <w:spacing w:after="0" w:line="360" w:lineRule="auto"/>
        <w:jc w:val="both"/>
        <w:rPr>
          <w:rFonts w:ascii="Times New Roman" w:hAnsi="Times New Roman" w:cs="Times New Roman"/>
          <w:sz w:val="26"/>
          <w:szCs w:val="26"/>
        </w:rPr>
      </w:pPr>
    </w:p>
    <w:p w14:paraId="30F141C7" w14:textId="77777777" w:rsidR="005D3976" w:rsidRPr="00140ABC" w:rsidRDefault="005D3976" w:rsidP="00140ABC">
      <w:pPr>
        <w:spacing w:after="0" w:line="360" w:lineRule="auto"/>
        <w:jc w:val="both"/>
        <w:rPr>
          <w:rFonts w:ascii="Times New Roman" w:hAnsi="Times New Roman" w:cs="Times New Roman"/>
          <w:sz w:val="26"/>
          <w:szCs w:val="26"/>
        </w:rPr>
      </w:pPr>
    </w:p>
    <w:p w14:paraId="3275337B" w14:textId="77777777" w:rsidR="005D3976" w:rsidRPr="00140ABC" w:rsidRDefault="005D3976" w:rsidP="00140ABC">
      <w:pPr>
        <w:spacing w:line="360" w:lineRule="auto"/>
        <w:jc w:val="both"/>
        <w:rPr>
          <w:rFonts w:ascii="Times New Roman" w:hAnsi="Times New Roman" w:cs="Times New Roman"/>
          <w:sz w:val="26"/>
          <w:szCs w:val="26"/>
        </w:rPr>
      </w:pPr>
    </w:p>
    <w:p w14:paraId="5544B466" w14:textId="77777777" w:rsidR="005D3976" w:rsidRPr="00140ABC" w:rsidRDefault="005D3976" w:rsidP="00140ABC">
      <w:pPr>
        <w:spacing w:line="360" w:lineRule="auto"/>
        <w:ind w:left="720"/>
        <w:jc w:val="both"/>
        <w:rPr>
          <w:rFonts w:ascii="Times New Roman" w:hAnsi="Times New Roman" w:cs="Times New Roman"/>
          <w:sz w:val="26"/>
          <w:szCs w:val="26"/>
        </w:rPr>
      </w:pPr>
    </w:p>
    <w:p w14:paraId="47C9882B" w14:textId="77777777" w:rsidR="005D3976" w:rsidRPr="00140ABC" w:rsidRDefault="005D3976" w:rsidP="00140ABC">
      <w:pPr>
        <w:spacing w:line="360" w:lineRule="auto"/>
        <w:ind w:left="720"/>
        <w:jc w:val="both"/>
        <w:rPr>
          <w:rFonts w:ascii="Times New Roman" w:hAnsi="Times New Roman" w:cs="Times New Roman"/>
          <w:sz w:val="26"/>
          <w:szCs w:val="26"/>
        </w:rPr>
      </w:pPr>
    </w:p>
    <w:p w14:paraId="1979AEAB" w14:textId="77777777" w:rsidR="005D3976" w:rsidRPr="00140ABC" w:rsidRDefault="005D3976" w:rsidP="00140ABC">
      <w:pPr>
        <w:spacing w:line="360" w:lineRule="auto"/>
        <w:ind w:left="720"/>
        <w:jc w:val="both"/>
        <w:rPr>
          <w:rFonts w:ascii="Times New Roman" w:hAnsi="Times New Roman" w:cs="Times New Roman"/>
          <w:sz w:val="26"/>
          <w:szCs w:val="26"/>
        </w:rPr>
      </w:pPr>
    </w:p>
    <w:p w14:paraId="6C2E8FD0" w14:textId="77777777" w:rsidR="005D3976" w:rsidRPr="00140ABC" w:rsidRDefault="005D3976" w:rsidP="00140ABC">
      <w:pPr>
        <w:spacing w:line="360" w:lineRule="auto"/>
        <w:ind w:left="720"/>
        <w:jc w:val="both"/>
        <w:rPr>
          <w:rFonts w:ascii="Times New Roman" w:hAnsi="Times New Roman" w:cs="Times New Roman"/>
          <w:sz w:val="26"/>
          <w:szCs w:val="26"/>
        </w:rPr>
      </w:pPr>
    </w:p>
    <w:p w14:paraId="51501985" w14:textId="77777777" w:rsidR="005D3976" w:rsidRPr="00140ABC" w:rsidRDefault="005D3976" w:rsidP="00140ABC">
      <w:pPr>
        <w:spacing w:line="360" w:lineRule="auto"/>
        <w:ind w:left="720"/>
        <w:jc w:val="both"/>
        <w:rPr>
          <w:rFonts w:ascii="Times New Roman" w:hAnsi="Times New Roman" w:cs="Times New Roman"/>
          <w:sz w:val="26"/>
          <w:szCs w:val="26"/>
        </w:rPr>
      </w:pPr>
    </w:p>
    <w:p w14:paraId="1DC556A9" w14:textId="6539B583" w:rsidR="00DD2046" w:rsidRPr="00140ABC" w:rsidRDefault="005D3976" w:rsidP="00140ABC">
      <w:pPr>
        <w:pStyle w:val="Titre1"/>
        <w:numPr>
          <w:ilvl w:val="0"/>
          <w:numId w:val="9"/>
        </w:numPr>
        <w:spacing w:line="360" w:lineRule="auto"/>
        <w:jc w:val="both"/>
        <w:rPr>
          <w:rFonts w:ascii="Times New Roman" w:hAnsi="Times New Roman" w:cs="Times New Roman"/>
          <w:sz w:val="26"/>
          <w:szCs w:val="26"/>
        </w:rPr>
      </w:pPr>
      <w:bookmarkStart w:id="2" w:name="_Toc209253729"/>
      <w:r w:rsidRPr="00140ABC">
        <w:rPr>
          <w:rFonts w:ascii="Times New Roman" w:hAnsi="Times New Roman" w:cs="Times New Roman"/>
          <w:sz w:val="26"/>
          <w:szCs w:val="26"/>
        </w:rPr>
        <w:lastRenderedPageBreak/>
        <w:t>Introduction</w:t>
      </w:r>
      <w:bookmarkEnd w:id="2"/>
      <w:r w:rsidRPr="00140ABC">
        <w:rPr>
          <w:rFonts w:ascii="Times New Roman" w:hAnsi="Times New Roman" w:cs="Times New Roman"/>
          <w:sz w:val="26"/>
          <w:szCs w:val="26"/>
        </w:rPr>
        <w:t xml:space="preserve"> </w:t>
      </w:r>
    </w:p>
    <w:p w14:paraId="69F2CC3B" w14:textId="09E15212" w:rsidR="00DD7F71" w:rsidRPr="00140ABC" w:rsidRDefault="00DD7F71" w:rsidP="00140ABC">
      <w:pPr>
        <w:pStyle w:val="NormalWeb"/>
        <w:spacing w:line="360" w:lineRule="auto"/>
        <w:jc w:val="both"/>
        <w:rPr>
          <w:sz w:val="26"/>
          <w:szCs w:val="26"/>
        </w:rPr>
      </w:pPr>
      <w:r w:rsidRPr="00140ABC">
        <w:rPr>
          <w:sz w:val="26"/>
          <w:szCs w:val="26"/>
        </w:rPr>
        <w:t xml:space="preserve">La maladie de Verneuil, également appelée </w:t>
      </w:r>
      <w:proofErr w:type="spellStart"/>
      <w:r w:rsidRPr="00140ABC">
        <w:rPr>
          <w:sz w:val="26"/>
          <w:szCs w:val="26"/>
        </w:rPr>
        <w:t>hidradénite</w:t>
      </w:r>
      <w:proofErr w:type="spellEnd"/>
      <w:r w:rsidRPr="00140ABC">
        <w:rPr>
          <w:sz w:val="26"/>
          <w:szCs w:val="26"/>
        </w:rPr>
        <w:t xml:space="preserve"> suppurée (HS), est une dermatose inflammatoire chronique et récidivante qui </w:t>
      </w:r>
      <w:r w:rsidR="0000567D" w:rsidRPr="00140ABC">
        <w:rPr>
          <w:sz w:val="26"/>
          <w:szCs w:val="26"/>
        </w:rPr>
        <w:t xml:space="preserve">affecte </w:t>
      </w:r>
      <w:r w:rsidRPr="00140ABC">
        <w:rPr>
          <w:sz w:val="26"/>
          <w:szCs w:val="26"/>
        </w:rPr>
        <w:t xml:space="preserve">les zones riches en glandes apocrines, notamment les régions axillaires, inguinales et anogénitales </w:t>
      </w:r>
      <w:r w:rsidRPr="00140ABC">
        <w:rPr>
          <w:sz w:val="26"/>
          <w:szCs w:val="26"/>
        </w:rPr>
        <w:fldChar w:fldCharType="begin"/>
      </w:r>
      <w:r w:rsidRPr="00140ABC">
        <w:rPr>
          <w:sz w:val="26"/>
          <w:szCs w:val="26"/>
        </w:rPr>
        <w:instrText xml:space="preserve"> ADDIN ZOTERO_ITEM CSL_CITATION {"citationID":"eotTtgIB","properties":{"formattedCitation":"[1]","plainCitation":"[1]","noteIndex":0},"citationItems":[{"id":792,"uris":["http://zotero.org/users/local/EhEbXidg/items/QI7ZH5Z2"],"itemData":{"id":792,"type":"article-journal","abstract":"Abstract\n            \n              Hidradenitis suppurativa/acne inversa (\n              HS\n              ) is a chronic, inflammatory, recurrent, debilitating skin disease of the hair follicle that usually presents after puberty with painful, deep‐seated, inflamed lesions in the apocrine gland‐bearing areas of the body, most commonly the axillae, inguinal and anogenital regions. A mean disease incidence of 6.0 per 100 000 person‐years and an average prevalence of 1% has been reported in Europe.\n              HS\n              has the highest impact on patients' quality of life among all assessed dermatological diseases.\n              HS\n              is associated with a variety of concomitant and secondary diseases, such as obesity, metabolic syndrome, inflammatory bowel disease, e.g. Crohn's disease, spondyloarthropathy, follicular occlusion syndrome and other hyperergic diseases. The central pathogenic event in\n              HS\n              is believed to be the occlusion of the upper part of the hair follicle leading to a perifollicular lympho‐histiocytic inflammation. A highly significant association between the prevalence of\n              HS\n              and current smoking (Odds ratio 12.55) and overweight (Odds ratio 1.1 for each body mass index unit) has been documented. The European S1\n              HS\n              guideline suggests that the disease should be treated based on its individual subjective impact and objective severity. Locally recurring lesions can be treated by classical surgery or\n              LASER\n              techniques, whereas medical treatment either as monotherapy or in combination with radical surgery is more appropriate for widely spread lesions. Medical therapy may include antibiotics (clindamycin plus rifampicine, tetracyclines), acitretin and biologics (adalimumab, infliximab). A Hurley severity grade‐relevant treatment of\n              HS\n              is recommended by the expert group following a treatment algorithm. Adjuvant measurements, such as pain management, treatment of superinfections, weight loss and tobacco abstinence have to be considered.","container-title":"Journal of the European Academy of Dermatology and Venereology","DOI":"10.1111/jdv.12966","ISSN":"0926-9959, 1468-3083","issue":"4","journalAbbreviation":"Acad Dermatol Venereol","language":"en","license":"http://onlinelibrary.wiley.com/termsAndConditions#vor","page":"619-644","source":"DOI.org (Crossref)","title":"European S1 guideline for the treatment of hidradenitis suppurativa/acne inversa","volume":"29","author":[{"family":"Zouboulis","given":"C.C."},{"family":"Desai","given":"N."},{"family":"Emtestam","given":"L."},{"family":"Hunger","given":"R.E."},{"family":"Ioannides","given":"D."},{"family":"Juhász","given":"I."},{"family":"Lapins","given":"J."},{"family":"Matusiak","given":"L."},{"family":"Prens","given":"E.P."},{"family":"Revuz","given":"J."},{"family":"Schneider‐Burrus","given":"S."},{"family":"Szepietowski","given":"J.C."},{"family":"Van Der Zee","given":"H.H."},{"family":"Jemec","given":"G.B.E."}],"issued":{"date-parts":[["2015",4]]}}}],"schema":"https://github.com/citation-style-language/schema/raw/master/csl-citation.json"} </w:instrText>
      </w:r>
      <w:r w:rsidRPr="00140ABC">
        <w:rPr>
          <w:sz w:val="26"/>
          <w:szCs w:val="26"/>
        </w:rPr>
        <w:fldChar w:fldCharType="separate"/>
      </w:r>
      <w:r w:rsidRPr="00140ABC">
        <w:rPr>
          <w:sz w:val="26"/>
          <w:szCs w:val="26"/>
        </w:rPr>
        <w:t>[1]</w:t>
      </w:r>
      <w:r w:rsidRPr="00140ABC">
        <w:rPr>
          <w:sz w:val="26"/>
          <w:szCs w:val="26"/>
        </w:rPr>
        <w:fldChar w:fldCharType="end"/>
      </w:r>
      <w:r w:rsidRPr="00140ABC">
        <w:rPr>
          <w:sz w:val="26"/>
          <w:szCs w:val="26"/>
        </w:rPr>
        <w:t xml:space="preserve">. </w:t>
      </w:r>
      <w:r w:rsidR="00CA161D" w:rsidRPr="00140ABC">
        <w:rPr>
          <w:sz w:val="26"/>
          <w:szCs w:val="26"/>
        </w:rPr>
        <w:t>Décrite par Alfred Velpeau en 1839, puis par Aristide Verneuil en 1854,</w:t>
      </w:r>
      <w:ins w:id="3" w:author="NANSSEU NJINGANG, Jobert Richie" w:date="2025-09-20T12:24:00Z" w16du:dateUtc="2025-09-20T10:24:00Z">
        <w:r w:rsidR="00D133AE">
          <w:rPr>
            <w:sz w:val="26"/>
            <w:szCs w:val="26"/>
          </w:rPr>
          <w:t xml:space="preserve"> </w:t>
        </w:r>
      </w:ins>
      <w:r w:rsidRPr="00140ABC">
        <w:rPr>
          <w:sz w:val="26"/>
          <w:szCs w:val="26"/>
        </w:rPr>
        <w:t>elle se caractérise par des nodules douloureux, des abcès et des fistules qui évoluent vers des cicatrices fibreuses et des contractures</w:t>
      </w:r>
      <w:ins w:id="4" w:author="NANSSEU NJINGANG, Jobert Richie" w:date="2025-09-20T12:24:00Z" w16du:dateUtc="2025-09-20T10:24:00Z">
        <w:r w:rsidR="00D133AE">
          <w:rPr>
            <w:sz w:val="26"/>
            <w:szCs w:val="26"/>
          </w:rPr>
          <w:t xml:space="preserve"> </w:t>
        </w:r>
      </w:ins>
      <w:r w:rsidR="004F1665" w:rsidRPr="00140ABC">
        <w:rPr>
          <w:sz w:val="26"/>
          <w:szCs w:val="26"/>
        </w:rPr>
        <w:fldChar w:fldCharType="begin"/>
      </w:r>
      <w:r w:rsidR="004F1665" w:rsidRPr="00140ABC">
        <w:rPr>
          <w:sz w:val="26"/>
          <w:szCs w:val="26"/>
        </w:rPr>
        <w:instrText xml:space="preserve"> ADDIN ZOTERO_ITEM CSL_CITATION {"citationID":"iRxPC2FQ","properties":{"formattedCitation":"[2]","plainCitation":"[2]","noteIndex":0},"citationItems":[{"id":854,"uris":["http://zotero.org/users/local/EhEbXidg/items/UKU37B7A"],"itemData":{"id":854,"type":"article-journal","container-title":"Annales de Chirurgie Plastique Esthétique","DOI":"10.1016/j.anplas.2011.05.004","ISSN":"02941260","issue":"6","journalAbbreviation":"Annales de Chirurgie Plastique Esthétique","language":"fr","license":"https://www.elsevier.com/tdm/userlicense/1.0/","page":"670-675","source":"DOI.org (Crossref)","title":"Hidrosadénite axillaire : une stratégie thérapeutique en un temps","title-short":"Hidrosadénite axillaire","volume":"58","author":[{"family":"Calibre","given":"C."},{"family":"Bouhanna","given":"A."},{"family":"Salmin","given":"J.-P."},{"family":"Bodin","given":"F."},{"family":"Benaïssa-Beck","given":"M."},{"family":"Bruant-Rodier","given":"C."}],"issued":{"date-parts":[["2013",12]]}}}],"schema":"https://github.com/citation-style-language/schema/raw/master/csl-citation.json"} </w:instrText>
      </w:r>
      <w:r w:rsidR="004F1665" w:rsidRPr="00140ABC">
        <w:rPr>
          <w:sz w:val="26"/>
          <w:szCs w:val="26"/>
        </w:rPr>
        <w:fldChar w:fldCharType="separate"/>
      </w:r>
      <w:r w:rsidR="004F1665" w:rsidRPr="00140ABC">
        <w:rPr>
          <w:sz w:val="26"/>
          <w:szCs w:val="26"/>
        </w:rPr>
        <w:t>[2]</w:t>
      </w:r>
      <w:r w:rsidR="004F1665" w:rsidRPr="00140ABC">
        <w:rPr>
          <w:sz w:val="26"/>
          <w:szCs w:val="26"/>
        </w:rPr>
        <w:fldChar w:fldCharType="end"/>
      </w:r>
      <w:r w:rsidRPr="00140ABC">
        <w:rPr>
          <w:sz w:val="26"/>
          <w:szCs w:val="26"/>
        </w:rPr>
        <w:t xml:space="preserve">. </w:t>
      </w:r>
      <w:r w:rsidR="00122100" w:rsidRPr="00140ABC">
        <w:rPr>
          <w:sz w:val="26"/>
          <w:szCs w:val="26"/>
        </w:rPr>
        <w:t>La prévalence de la maladie varie selon les populations, entre 0,05</w:t>
      </w:r>
      <w:del w:id="5" w:author="NANSSEU NJINGANG, Jobert Richie" w:date="2025-09-20T12:25:00Z" w16du:dateUtc="2025-09-20T10:25:00Z">
        <w:r w:rsidR="00122100" w:rsidRPr="00140ABC" w:rsidDel="00D133AE">
          <w:rPr>
            <w:sz w:val="26"/>
            <w:szCs w:val="26"/>
          </w:rPr>
          <w:delText xml:space="preserve"> </w:delText>
        </w:r>
      </w:del>
      <w:r w:rsidR="00122100" w:rsidRPr="00140ABC">
        <w:rPr>
          <w:sz w:val="26"/>
          <w:szCs w:val="26"/>
        </w:rPr>
        <w:t>% et 4</w:t>
      </w:r>
      <w:del w:id="6" w:author="NANSSEU NJINGANG, Jobert Richie" w:date="2025-09-20T12:25:00Z" w16du:dateUtc="2025-09-20T10:25:00Z">
        <w:r w:rsidR="00122100" w:rsidRPr="00140ABC" w:rsidDel="00D133AE">
          <w:rPr>
            <w:sz w:val="26"/>
            <w:szCs w:val="26"/>
          </w:rPr>
          <w:delText xml:space="preserve"> </w:delText>
        </w:r>
      </w:del>
      <w:r w:rsidR="00122100" w:rsidRPr="00140ABC">
        <w:rPr>
          <w:sz w:val="26"/>
          <w:szCs w:val="26"/>
        </w:rPr>
        <w:t>% dans les séries européennes et nord-américaines, avec une prévalence globale estimée à 0,4</w:t>
      </w:r>
      <w:del w:id="7" w:author="NANSSEU NJINGANG, Jobert Richie" w:date="2025-09-20T12:25:00Z" w16du:dateUtc="2025-09-20T10:25:00Z">
        <w:r w:rsidR="00122100" w:rsidRPr="00140ABC" w:rsidDel="00D133AE">
          <w:rPr>
            <w:sz w:val="26"/>
            <w:szCs w:val="26"/>
          </w:rPr>
          <w:delText xml:space="preserve"> </w:delText>
        </w:r>
      </w:del>
      <w:r w:rsidR="00122100" w:rsidRPr="00140ABC">
        <w:rPr>
          <w:sz w:val="26"/>
          <w:szCs w:val="26"/>
        </w:rPr>
        <w:t xml:space="preserve">% par une méta-analyse récente </w:t>
      </w:r>
      <w:r w:rsidR="00211295" w:rsidRPr="00140ABC">
        <w:rPr>
          <w:sz w:val="26"/>
          <w:szCs w:val="26"/>
        </w:rPr>
        <w:fldChar w:fldCharType="begin"/>
      </w:r>
      <w:r w:rsidR="004036C5" w:rsidRPr="00140ABC">
        <w:rPr>
          <w:sz w:val="26"/>
          <w:szCs w:val="26"/>
        </w:rPr>
        <w:instrText xml:space="preserve"> ADDIN ZOTERO_ITEM CSL_CITATION {"citationID":"EjNAMWMj","properties":{"formattedCitation":"[3,4]","plainCitation":"[3,4]","noteIndex":0},"citationItems":[{"id":803,"uris":["http://zotero.org/users/local/EhEbXidg/items/ZCCQMGLT"],"itemData":{"id":803,"type":"article-journal","abstract":"BACKGROUND: Epidemiology data regarding hidradenitis suppurativa (HS) are conflicting and prevalence estimates vary 80-fold, from 0·05% in a population-based study to 4%.\nOBJECTIVES: To assess the hypothesis that previous population-based studies underestimated true HS prevalence by missing undiagnosed cases.\nMETHODS: We performed a population-based observational and case-control study using the U.K. Clinical Practice Research Datalink (CPRD) linked to hospital episode statistics data. Physician-diagnosed cases in the CPRD were identified from specific Read codes. Algorithms identified unrecognized 'proxy' cases, with at least five Read code records for boils in flexural skin sites. Validation of proxy cases was undertaken with general practitioner (GP) questionnaires to confirm criteria-diagnosed cases. A case-control study assessed disease associations.\nRESULTS: On 30 June 2013, 23 353 physician-diagnosed HS cases were documented in 4 364 308 research-standard records. In total, 68 890 proxy cases were identified, reduced to 10 146 criteria-diagnosed cases after validation, extrapolated from 107 completed questionnaires (61% return rate). Overall point prevalence was 0·77% [95% confidence interval (CI) 0·76-0·78%]. An additional 18 417 cases had a history of one to four flexural skin boils. In physician-diagnosed cases, odds ratios (ORs) for current smoker and obesity (body mass index &gt; 30 kg m-2 ) were 3·61 (95% CI 3·44-3·79) and 3·29 (95% CI 3·14-3·45). HS was associated with type 2 diabetes, Crohn disease, hyperlipidaemia, acne and depression, and not associated with ulcerative colitis or polycystic ovary syndrome.\nCONCLUSIONS: Contrary to results of previous population-based studies, HS is relatively common, with a U.K. prevalence of 0·77%, one-third being unrecognized, criteria-diagnosed cases using the most stringent disease definition. If individuals with probable cases are included, HS prevalence rises to 1·19%.","container-title":"The British Journal of Dermatology","DOI":"10.1111/bjd.16101","ISSN":"1365-2133","issue":"4","journalAbbreviation":"Br J Dermatol","language":"eng","note":"PMID: 29094346","page":"917-924","source":"PubMed","title":"Population-based Clinical Practice Research Datalink study using algorithm modelling to identify the true burden of hidradenitis suppurativa","volume":"178","author":[{"family":"Ingram","given":"J. R."},{"family":"Jenkins-Jones","given":"S."},{"family":"Knipe","given":"D. W."},{"family":"Morgan","given":"C. L. I."},{"family":"Cannings-John","given":"R."},{"family":"Piguet","given":"V."}],"issued":{"date-parts":[["2018",4]]}}},{"id":815,"uris":["http://zotero.org/users/local/EhEbXidg/items/E9A7FYFI"],"itemData":{"id":815,"type":"article-journal","abstract":"Abstract\n            \n              Background\n              There is a significant variation in the reported prevalence of hidradenitis suppurativa (HS), ranging from 0.03–4%. We hypothesized that this significant variation may be due to different prevalence rates of HS according to geographical location as well as sex.\n            \n            \n              Objective\n              We aimed to perform a meta-analysis to determine pooled overall prevalence of HS, prevalence stratified according to geographical region and sex.\n            \n            \n              Materials and methods\n              A systematic review was performed by searching Ovid Medline, PubMed, Cochrane Library, DARE, and Embase, from inception to August 2018. A systematic review and meta-analysis was performed according to PRISMA guidelines. A meta-analysis of proportions was performed to determined pooled prevalence rates, with meta-regression based on geographic region. Prevalence in males versus females was also performed according to region.\n            \n            \n              Results\n              \n                The overall pooled prevalence rate was 0.3% (0.2–0.6%) based on 118,760,093 HS cases available. Subgroup analysis demonstrated prevalence differences, with the highest being in Europe 0.8% (0.5–1.3%), compared to the USA 0.2% (0.1–0.4%), Asia-Pacific 0.2% (0.01–2.2%), and South America 0.2% (0.01–0.9%). Prevalence in males was lower compared to females in the USA (OR 0.403, 95% CI 0.37–0.439,\n                P\n                &lt; 0.001) as well as in Europe (OR 0.635, 95% CI 0.397–1.015,\n                P\n                = 0.08) but not in the Asia-Pacific region (OR 0.936, 95% CI 0.319–2.751,\n                P\n                = 0.78).\n              \n            \n            \n              Conclusion\n              Prevalence of HS varies significantly according to the geographical population. This variation is likely attributed to different ethnicity distributions amongst different continents.\n            \n            \n              Level of evidence\n              III","container-title":"Biomedical Dermatology","DOI":"10.1186/s41702-019-0052-0","ISSN":"2398-8460","issue":"1","journalAbbreviation":"biomed dermatol","language":"en","page":"2","source":"DOI.org (Crossref)","title":"Global prevalence of hidradenitis suppurativa and geographical variation—systematic review and meta-analysis","volume":"4","author":[{"family":"Phan","given":"Kevin"},{"family":"Charlton","given":"Olivia"},{"family":"Smith","given":"Saxon D."}],"issued":{"date-parts":[["2020",12]]}}}],"schema":"https://github.com/citation-style-language/schema/raw/master/csl-citation.json"} </w:instrText>
      </w:r>
      <w:r w:rsidR="00211295" w:rsidRPr="00140ABC">
        <w:rPr>
          <w:sz w:val="26"/>
          <w:szCs w:val="26"/>
        </w:rPr>
        <w:fldChar w:fldCharType="separate"/>
      </w:r>
      <w:r w:rsidR="004036C5" w:rsidRPr="00140ABC">
        <w:rPr>
          <w:sz w:val="26"/>
          <w:szCs w:val="26"/>
        </w:rPr>
        <w:t>[3,4]</w:t>
      </w:r>
      <w:r w:rsidR="00211295" w:rsidRPr="00140ABC">
        <w:rPr>
          <w:sz w:val="26"/>
          <w:szCs w:val="26"/>
        </w:rPr>
        <w:fldChar w:fldCharType="end"/>
      </w:r>
      <w:r w:rsidRPr="00140ABC">
        <w:rPr>
          <w:sz w:val="26"/>
          <w:szCs w:val="26"/>
        </w:rPr>
        <w:t xml:space="preserve">. </w:t>
      </w:r>
      <w:r w:rsidR="00A34F78" w:rsidRPr="00140ABC">
        <w:rPr>
          <w:sz w:val="26"/>
          <w:szCs w:val="26"/>
        </w:rPr>
        <w:t xml:space="preserve">Les femmes sont plus souvent touchées que les hommes (ratio 2:1 à 3:1), et la maladie débute le plus souvent entre 20 et 30 ans </w:t>
      </w:r>
      <w:r w:rsidR="006D7CB4" w:rsidRPr="00140ABC">
        <w:rPr>
          <w:sz w:val="26"/>
          <w:szCs w:val="26"/>
        </w:rPr>
        <w:fldChar w:fldCharType="begin"/>
      </w:r>
      <w:r w:rsidR="006D7CB4" w:rsidRPr="00140ABC">
        <w:rPr>
          <w:sz w:val="26"/>
          <w:szCs w:val="26"/>
        </w:rPr>
        <w:instrText xml:space="preserve"> ADDIN ZOTERO_ITEM CSL_CITATION {"citationID":"lv7jr89f","properties":{"formattedCitation":"[5,6]","plainCitation":"[5,6]","noteIndex":0},"citationItems":[{"id":819,"uris":["http://zotero.org/users/local/EhEbXidg/items/NIAWQLSS"],"itemData":{"id":819,"type":"article-journal","container-title":"British Journal of Dermatology","DOI":"10.1111/bjd.14038","ISSN":"00070963","issue":"6","journalAbbreviation":"Br J Dermatol","language":"en","license":"http://doi.wiley.com/10.1002/tdm_license_1.1","page":"1546-1549","source":"DOI.org (Crossref)","title":"Diagnostic delay in hidradenitis suppurativa is a global problem","volume":"173","author":[{"family":"Saunte","given":"D.M."},{"family":"Boer","given":"J."},{"family":"Stratigos","given":"A."},{"family":"Szepietowski","given":"J.C."},{"family":"Hamzavi","given":"I."},{"family":"Kim","given":"K.H."},{"family":"Zarchi","given":"K."},{"family":"Antoniou","given":"C."},{"family":"Matusiak","given":"L."},{"family":"Lim","given":"H.W."},{"family":"Williams","given":"M."},{"family":"Kwon","given":"H.H."},{"family":"Gürer","given":"M.A."},{"family":"Mammadova","given":"F."},{"family":"Kaminsky","given":"A."},{"family":"Prens","given":"E."},{"family":"Van Der Zee","given":"H.H."},{"family":"Bettoli","given":"V."},{"family":"Zauli","given":"S."},{"family":"Hafner","given":"J."},{"family":"Lauchli","given":"S."},{"family":"French","given":"L.E."},{"family":"Riad","given":"H."},{"family":"El-Domyati","given":"M."},{"family":"Abdel-Wahab","given":"H."},{"family":"Kirby","given":"B."},{"family":"Kelly","given":"G."},{"family":"Calderon","given":"P."},{"family":"Del Marmol","given":"V."},{"family":"Benhadou","given":"F."},{"family":"Revuz","given":"J."},{"family":"Zouboulis","given":"C.C."},{"family":"Karagiannidis","given":"I."},{"family":"Sartorius","given":"K."},{"family":"Hagströmer","given":"L."},{"family":"McMeniman","given":"E."},{"family":"Ong","given":"N."},{"family":"Dolenc-Voljc","given":"M."},{"family":"Mokos","given":"Z.B."},{"family":"Borradori","given":"L."},{"family":"Hunger","given":"R.E."},{"family":"Sladden","given":"C."},{"family":"Scheinfeld","given":"N."},{"family":"Moftah","given":"N."},{"family":"Emtestam","given":"L."},{"family":"Lapins","given":"J."},{"family":"Doss","given":"N."},{"family":"Kurokawa","given":"I."},{"family":"Jemec","given":"G.B.E."}],"issued":{"date-parts":[["2015",12]]}}},{"id":822,"uris":["http://zotero.org/users/local/EhEbXidg/items/NYSEJEU3"],"itemData":{"id":822,"type":"article-journal","abstract":"Hidradenitis suppurativa (HS; also designated as acne inversa) is a chronic inflammatory disorder, which affects the intertriginous skin and is associated with numerous systemic comorbidities. The estimated prevalence of HS is ~1% in most studied countries. Typically starting in early adulthood, cutaneous inflamed nodules, abscesses and pus-discharging tunnels develop in axillary, inguinal, gluteal and perianal body sites. The comorbidities of HS include metabolic and cardiovascular disorders, which contribute to reduced life expectancy. A genetic predisposition, smoking, obesity and hormonal factors are established aetiological factors for HS. Cutaneous changes seem to start around hair follicles and involve activation of cells of the innate and adaptive immune systems, with pivotal roles for pro-inflammatory cytokines such as tumour necrosis factor, IL-1β and IL-17. The unrestricted and chronic immune response eventually leads to severe pain, pus discharge, irreversible tissue destruction and scar development. HS has profound negative effects on patients' quality of life, which often culminate in social withdrawal, unemployment, depression and suicidal thoughts. The therapeutic options for HS comprise antibiotic treatment, neutralization of tumour necrosis factor and surgical intervention together with lifestyle modification. Nevertheless, there is an enormous need for awareness of HS, understanding of its pathogenesis and novel treatments.","container-title":"Nature Reviews. Disease Primers","DOI":"10.1038/s41572-020-0149-1","ISSN":"2056-676X","issue":"1","journalAbbreviation":"Nat Rev Dis Primers","language":"eng","note":"PMID: 32165620","page":"18","source":"PubMed","title":"Hidradenitis suppurativa","volume":"6","author":[{"family":"Sabat","given":"Robert"},{"family":"Jemec","given":"Gregor B. E."},{"family":"Matusiak","given":"Łukasz"},{"family":"Kimball","given":"Alexa B."},{"family":"Prens","given":"Errol"},{"family":"Wolk","given":"Kerstin"}],"issued":{"date-parts":[["2020",3,12]]}}}],"schema":"https://github.com/citation-style-language/schema/raw/master/csl-citation.json"} </w:instrText>
      </w:r>
      <w:r w:rsidR="006D7CB4" w:rsidRPr="00140ABC">
        <w:rPr>
          <w:sz w:val="26"/>
          <w:szCs w:val="26"/>
        </w:rPr>
        <w:fldChar w:fldCharType="separate"/>
      </w:r>
      <w:r w:rsidR="006D7CB4" w:rsidRPr="00140ABC">
        <w:rPr>
          <w:sz w:val="26"/>
          <w:szCs w:val="26"/>
        </w:rPr>
        <w:t>[5,6]</w:t>
      </w:r>
      <w:r w:rsidR="006D7CB4" w:rsidRPr="00140ABC">
        <w:rPr>
          <w:sz w:val="26"/>
          <w:szCs w:val="26"/>
        </w:rPr>
        <w:fldChar w:fldCharType="end"/>
      </w:r>
      <w:r w:rsidRPr="00140ABC">
        <w:rPr>
          <w:sz w:val="26"/>
          <w:szCs w:val="26"/>
        </w:rPr>
        <w:t>.</w:t>
      </w:r>
    </w:p>
    <w:p w14:paraId="2291DA76" w14:textId="72348476" w:rsidR="00DD7F71" w:rsidRPr="00140ABC" w:rsidRDefault="00DD7F71" w:rsidP="00140ABC">
      <w:pPr>
        <w:pStyle w:val="NormalWeb"/>
        <w:spacing w:line="360" w:lineRule="auto"/>
        <w:jc w:val="both"/>
        <w:rPr>
          <w:sz w:val="26"/>
          <w:szCs w:val="26"/>
        </w:rPr>
      </w:pPr>
      <w:del w:id="8" w:author="NANSSEU NJINGANG, Jobert Richie" w:date="2025-09-20T12:25:00Z" w16du:dateUtc="2025-09-20T10:25:00Z">
        <w:r w:rsidRPr="00140ABC" w:rsidDel="00D133AE">
          <w:rPr>
            <w:sz w:val="26"/>
            <w:szCs w:val="26"/>
          </w:rPr>
          <w:delText>Sur le plan physiopathologique, l</w:delText>
        </w:r>
      </w:del>
      <w:ins w:id="9" w:author="NANSSEU NJINGANG, Jobert Richie" w:date="2025-09-20T12:25:00Z" w16du:dateUtc="2025-09-20T10:25:00Z">
        <w:r w:rsidR="00D133AE">
          <w:rPr>
            <w:sz w:val="26"/>
            <w:szCs w:val="26"/>
          </w:rPr>
          <w:t>L</w:t>
        </w:r>
      </w:ins>
      <w:r w:rsidRPr="00140ABC">
        <w:rPr>
          <w:sz w:val="26"/>
          <w:szCs w:val="26"/>
        </w:rPr>
        <w:t>’</w:t>
      </w:r>
      <w:proofErr w:type="spellStart"/>
      <w:r w:rsidRPr="00140ABC">
        <w:rPr>
          <w:sz w:val="26"/>
          <w:szCs w:val="26"/>
        </w:rPr>
        <w:t>hidradénite</w:t>
      </w:r>
      <w:proofErr w:type="spellEnd"/>
      <w:r w:rsidRPr="00140ABC">
        <w:rPr>
          <w:sz w:val="26"/>
          <w:szCs w:val="26"/>
        </w:rPr>
        <w:t xml:space="preserve"> suppurée résulte d’une occlusion folliculaire primitive, entraînant une inflammation périfolliculaire et une infection secondaire </w:t>
      </w:r>
      <w:r w:rsidR="00253AEF" w:rsidRPr="00140ABC">
        <w:rPr>
          <w:sz w:val="26"/>
          <w:szCs w:val="26"/>
        </w:rPr>
        <w:fldChar w:fldCharType="begin"/>
      </w:r>
      <w:r w:rsidR="00253AEF" w:rsidRPr="00140ABC">
        <w:rPr>
          <w:sz w:val="26"/>
          <w:szCs w:val="26"/>
        </w:rPr>
        <w:instrText xml:space="preserve"> ADDIN ZOTERO_ITEM CSL_CITATION {"citationID":"ghlmAZ2E","properties":{"formattedCitation":"[7,8]","plainCitation":"[7,8]","noteIndex":0},"citationItems":[{"id":820,"uris":["http://zotero.org/users/local/EhEbXidg/items/F3F4NM8T"],"itemData":{"id":820,"type":"article-journal","abstract":"Hidradenitis suppurativa (HS) is a chronic skin disease of the pilo-sebaceous apocrine unit characterized by significant inflammation and an impaired quality of life. The pathogenesis of HS remains unclear. To determine the HS skin and blood transcriptomes and HS blood proteome, patient data from previously published studies were analysed and integrated from a cohort of patients with moderate to severe HS (n = 17) compared to healthy volunteers (n = 10). The analysis utilized empirical Bayes methods to determine differentially expressed genes (DEGs) (fold change (FCH) &gt;2.0 and false discovery rate (FDR) &lt;0.05), and differentially expressed proteins (DEPs) (FCH&gt;1.5, FDR&lt;0.05). In the HS skin transcriptome (lesional skin compared to non-lesional skin), there was an abundance of immunoglobulins, antimicrobial peptides, and an interferon signature. Gene-sets related to Notch signalling and Interferon pathways were differentially activated in lesional compared to non-lesional skin. CIBERSORT analysis of the HS skin transcriptome revealed a significantly increased proportion of plasma cells in lesional skin. In the HS skin and blood transcriptomes and HS blood proteome, gene-sets related to the complement system changed significantly (FDR&lt;0.05), with dysregulation of complement-specific DEGs and DEPs. These data point towards an exaggerated immune response in lesional skin that may be responding to commensal cutaneous bacterial presence and raise the possibility that this may be an important driver of HS disease progression.","container-title":"PLOS ONE","DOI":"10.1371/journal.pone.0203672","ISSN":"1932-6203","issue":"9","journalAbbreviation":"PLOS ONE","language":"en","note":"publisher: Public Library of Science","page":"e0203672","source":"PLoS Journals","title":"Integrating the skin and blood transcriptomes and serum proteome in hidradenitis suppurativa reveals complement dysregulation and a plasma cell signature","volume":"13","author":[{"family":"Hoffman","given":"Lauren K."},{"family":"Tomalin","given":"Lewis E."},{"family":"Schultz","given":"Gregory"},{"family":"Howell","given":"Michael D."},{"family":"Anandasabapathy","given":"Niroshana"},{"family":"Alavi","given":"Afsaneh"},{"family":"Suárez-Fariñas","given":"Mayte"},{"family":"Lowes","given":"Michelle A."}],"issued":{"date-parts":[["2018",9,28]]}}},{"id":841,"uris":["http://zotero.org/users/local/EhEbXidg/items/DK7854ZH"],"itemData":{"id":841,"type":"article-journal","abstract":"The pathogenesis of hidradenitis suppurativa (HS) or acne inversa is not completely understood. Recent research has led to greater insight into the mechanisms involved in the disease. The primary defect in HS pathophysiology rests with the hair follicle. Follicular occlusion, followed by follicular rupture, and a foreign body-type immune response are necessary conditions for the development of clinical HS. A specific genetic signature and environmental factors, such as cigarette smoking, microbial colonization, and adiposity, all contribute to the HS phenotype. Translational research focused on the inflammatory mechanisms involved in HS is needed to develop novel therapeutic options for this debilitating disease.","container-title":"Journal of the American Academy of Dermatology","DOI":"10.1016/j.jaad.2015.07.045","ISSN":"1097-6787","issue":"5 Suppl 1","journalAbbreviation":"J Am Acad Dermatol","language":"eng","note":"PMID: 26470623","page":"S8-11","source":"PubMed","title":"Pathophysiology of hidradenitis suppurativa: An update","title-short":"Pathophysiology of hidradenitis suppurativa","volume":"73","author":[{"family":"Prens","given":"Errol"},{"family":"Deckers","given":"Inge"}],"issued":{"date-parts":[["2015",11]]}}}],"schema":"https://github.com/citation-style-language/schema/raw/master/csl-citation.json"} </w:instrText>
      </w:r>
      <w:r w:rsidR="00253AEF" w:rsidRPr="00140ABC">
        <w:rPr>
          <w:sz w:val="26"/>
          <w:szCs w:val="26"/>
        </w:rPr>
        <w:fldChar w:fldCharType="separate"/>
      </w:r>
      <w:r w:rsidR="00253AEF" w:rsidRPr="00140ABC">
        <w:rPr>
          <w:sz w:val="26"/>
          <w:szCs w:val="26"/>
        </w:rPr>
        <w:t>[7,8]</w:t>
      </w:r>
      <w:r w:rsidR="00253AEF" w:rsidRPr="00140ABC">
        <w:rPr>
          <w:sz w:val="26"/>
          <w:szCs w:val="26"/>
        </w:rPr>
        <w:fldChar w:fldCharType="end"/>
      </w:r>
      <w:r w:rsidRPr="00140ABC">
        <w:rPr>
          <w:sz w:val="26"/>
          <w:szCs w:val="26"/>
        </w:rPr>
        <w:t xml:space="preserve">. </w:t>
      </w:r>
      <w:r w:rsidR="00995DF3" w:rsidRPr="00140ABC">
        <w:rPr>
          <w:sz w:val="26"/>
          <w:szCs w:val="26"/>
        </w:rPr>
        <w:t>Les principaux facteurs de risque décrits sont le tabagisme</w:t>
      </w:r>
      <w:del w:id="10" w:author="NANSSEU NJINGANG, Jobert Richie" w:date="2025-09-20T12:26:00Z" w16du:dateUtc="2025-09-20T10:26:00Z">
        <w:r w:rsidR="00995DF3" w:rsidRPr="00140ABC" w:rsidDel="00D133AE">
          <w:rPr>
            <w:sz w:val="26"/>
            <w:szCs w:val="26"/>
          </w:rPr>
          <w:delText xml:space="preserve"> (odds ratio : 9,4)</w:delText>
        </w:r>
      </w:del>
      <w:r w:rsidR="00995DF3" w:rsidRPr="00140ABC">
        <w:rPr>
          <w:sz w:val="26"/>
          <w:szCs w:val="26"/>
        </w:rPr>
        <w:t>, l’obésité</w:t>
      </w:r>
      <w:del w:id="11" w:author="NANSSEU NJINGANG, Jobert Richie" w:date="2025-09-20T12:26:00Z" w16du:dateUtc="2025-09-20T10:26:00Z">
        <w:r w:rsidR="00995DF3" w:rsidRPr="00140ABC" w:rsidDel="00D133AE">
          <w:rPr>
            <w:sz w:val="26"/>
            <w:szCs w:val="26"/>
          </w:rPr>
          <w:delText xml:space="preserve"> (odds ratio : 3,2)</w:delText>
        </w:r>
      </w:del>
      <w:r w:rsidR="00995DF3" w:rsidRPr="00140ABC">
        <w:rPr>
          <w:sz w:val="26"/>
          <w:szCs w:val="26"/>
        </w:rPr>
        <w:t xml:space="preserve">, </w:t>
      </w:r>
      <w:ins w:id="12" w:author="NANSSEU NJINGANG, Jobert Richie" w:date="2025-09-20T12:26:00Z" w16du:dateUtc="2025-09-20T10:26:00Z">
        <w:r w:rsidR="0095587F">
          <w:rPr>
            <w:sz w:val="26"/>
            <w:szCs w:val="26"/>
          </w:rPr>
          <w:t>l’existence d</w:t>
        </w:r>
      </w:ins>
      <w:del w:id="13" w:author="NANSSEU NJINGANG, Jobert Richie" w:date="2025-09-20T12:26:00Z" w16du:dateUtc="2025-09-20T10:26:00Z">
        <w:r w:rsidR="00BE5BF8" w:rsidRPr="00140ABC" w:rsidDel="0095587F">
          <w:rPr>
            <w:sz w:val="26"/>
            <w:szCs w:val="26"/>
          </w:rPr>
          <w:delText>d</w:delText>
        </w:r>
        <w:r w:rsidR="00995DF3" w:rsidRPr="00140ABC" w:rsidDel="0095587F">
          <w:rPr>
            <w:sz w:val="26"/>
            <w:szCs w:val="26"/>
          </w:rPr>
          <w:delText xml:space="preserve">es </w:delText>
        </w:r>
      </w:del>
      <w:ins w:id="14" w:author="NANSSEU NJINGANG, Jobert Richie" w:date="2025-09-20T12:27:00Z" w16du:dateUtc="2025-09-20T10:27:00Z">
        <w:r w:rsidR="0095587F">
          <w:rPr>
            <w:sz w:val="26"/>
            <w:szCs w:val="26"/>
          </w:rPr>
          <w:t>‘</w:t>
        </w:r>
      </w:ins>
      <w:r w:rsidR="00995DF3" w:rsidRPr="00140ABC">
        <w:rPr>
          <w:sz w:val="26"/>
          <w:szCs w:val="26"/>
        </w:rPr>
        <w:t>antécédents familiaux</w:t>
      </w:r>
      <w:del w:id="15" w:author="NANSSEU NJINGANG, Jobert Richie" w:date="2025-09-20T12:27:00Z" w16du:dateUtc="2025-09-20T10:27:00Z">
        <w:r w:rsidR="00995DF3" w:rsidRPr="00140ABC" w:rsidDel="0095587F">
          <w:rPr>
            <w:sz w:val="26"/>
            <w:szCs w:val="26"/>
          </w:rPr>
          <w:delText xml:space="preserve"> retrouvés dans environ 30 % des cas</w:delText>
        </w:r>
      </w:del>
      <w:r w:rsidR="00995DF3" w:rsidRPr="00140ABC">
        <w:rPr>
          <w:sz w:val="26"/>
          <w:szCs w:val="26"/>
        </w:rPr>
        <w:t xml:space="preserve">, ainsi que certains </w:t>
      </w:r>
      <w:commentRangeStart w:id="16"/>
      <w:r w:rsidR="00995DF3" w:rsidRPr="00140ABC">
        <w:rPr>
          <w:sz w:val="26"/>
          <w:szCs w:val="26"/>
        </w:rPr>
        <w:t>facteurs hormonaux</w:t>
      </w:r>
      <w:commentRangeEnd w:id="16"/>
      <w:r w:rsidR="0095587F">
        <w:rPr>
          <w:rStyle w:val="Marquedecommentaire"/>
          <w:rFonts w:asciiTheme="minorHAnsi" w:eastAsiaTheme="minorHAnsi" w:hAnsiTheme="minorHAnsi" w:cstheme="minorBidi"/>
          <w:kern w:val="2"/>
          <w:lang w:eastAsia="en-US"/>
          <w14:ligatures w14:val="standardContextual"/>
        </w:rPr>
        <w:commentReference w:id="16"/>
      </w:r>
      <w:r w:rsidR="00995DF3" w:rsidRPr="00140ABC">
        <w:rPr>
          <w:sz w:val="26"/>
          <w:szCs w:val="26"/>
        </w:rPr>
        <w:t xml:space="preserve">. Des associations ont également été rapportées avec le syndrome métabolique, la maladie de </w:t>
      </w:r>
      <w:proofErr w:type="spellStart"/>
      <w:r w:rsidR="00995DF3" w:rsidRPr="00140ABC">
        <w:rPr>
          <w:sz w:val="26"/>
          <w:szCs w:val="26"/>
        </w:rPr>
        <w:t>Crohn</w:t>
      </w:r>
      <w:proofErr w:type="spellEnd"/>
      <w:r w:rsidR="00995DF3" w:rsidRPr="00140ABC">
        <w:rPr>
          <w:sz w:val="26"/>
          <w:szCs w:val="26"/>
        </w:rPr>
        <w:t xml:space="preserve"> et l’acné </w:t>
      </w:r>
      <w:proofErr w:type="spellStart"/>
      <w:r w:rsidR="00995DF3" w:rsidRPr="00140ABC">
        <w:rPr>
          <w:sz w:val="26"/>
          <w:szCs w:val="26"/>
        </w:rPr>
        <w:t>conglobata</w:t>
      </w:r>
      <w:proofErr w:type="spellEnd"/>
      <w:r w:rsidR="00995DF3" w:rsidRPr="00140ABC">
        <w:rPr>
          <w:sz w:val="26"/>
          <w:szCs w:val="26"/>
        </w:rPr>
        <w:t xml:space="preserve"> </w:t>
      </w:r>
      <w:r w:rsidR="00B10755" w:rsidRPr="00140ABC">
        <w:rPr>
          <w:sz w:val="26"/>
          <w:szCs w:val="26"/>
        </w:rPr>
        <w:fldChar w:fldCharType="begin"/>
      </w:r>
      <w:r w:rsidR="00B10755" w:rsidRPr="00140ABC">
        <w:rPr>
          <w:sz w:val="26"/>
          <w:szCs w:val="26"/>
        </w:rPr>
        <w:instrText xml:space="preserve"> ADDIN ZOTERO_ITEM CSL_CITATION {"citationID":"e6rHlRrg","properties":{"formattedCitation":"[9\\uc0\\u8211{}11]","plainCitation":"[9–11]","noteIndex":0},"citationItems":[{"id":863,"uris":["http://zotero.org/users/local/EhEbXidg/items/L96UT8ZM"],"itemData":{"id":863,"type":"article-journal","abstract":"Hidradenitis suppurativa, a chronic inflammatory disease of the skin, affects a patient’s quality of life to a greater extent. While the disease burden, including its incidence and prevalence, has been extensively studied in the western population, there is a paucity of data from developing countries on the epidemiology of Hidradenitis suppurativa. Therefore, a general literature review was conducted to shed light on the epidemiology of Hidradenitis suppurativa across the globe. We reviewed the most recently available information on epidemiology, including incidence, prevalence, risk factors, prognosis and quality of life, complications, and associated comorbid among patients with Hidradenitis suppurativa. The estimated global prevalence of Hidradenitis suppurativa is found to be 0.00033–4.1%, with a relatively higher prevalence of 0.7–1.2% in European and US populations. Both genetic and environmental factors are associated with Hidradenitis suppurativa. Patients with Hidradenitis suppurativa have associated comorbid such as cardiovascular disease, type II diabetes mellitus, mental health issues, and sleep and sexual dysfunctions. These patients spend poor quality of life and tend to be less productive. Future studies are needed to assess the burden of Hidradenitis suppurativa in developing countries. Since the disease tends to be underdiagnosed, future studies should rely on clinical diagnosis rather than self-reporting to avoid the potential of recall bias. Attention needs to be diverted to developing countries with less amount of data on Hidradenitis suppurativa.","container-title":"Clinical, Cosmetic and Investigational Dermatology","DOI":"10.2147/CCID.S402453","ISSN":"1178-7015","journalAbbreviation":"Clin Cosmet Investig Dermatol","note":"PMID: 36891064\nPMCID: PMC9987236","page":"545-552","source":"PubMed Central","title":"Incidence, Risk Factors, and Prognosis of Hidradenitis Suppurativa Across the Globe: Insights from the Literature","title-short":"Incidence, Risk Factors, and Prognosis of Hidradenitis Suppurativa Across the Globe","volume":"16","author":[{"family":"Alotaibi","given":"Hend M"}],"issued":{"date-parts":[["2023",3,2]]}}},{"id":809,"uris":["http://zotero.org/users/local/EhEbXidg/items/V6GGLH3U"],"itemData":{"id":809,"type":"article-journal","abstract":"PDF | Background There is a significant variation in the reported prevalence of hidradenitis suppurativa (HS), ranging from 0.03–4%. We hypothesized... | Find, read and cite all the research you need on ResearchGate","container-title":"ResearchGate","DOI":"10.1186/s41702-019-0052-0","language":"en","source":"www.researchgate.net","title":"(PDF) Global prevalence of hidradenitis suppurativa and geographical variation—systematic review and meta-analysis","URL":"https://www.researchgate.net/publication/338385806_Global_prevalence_of_hidradenitis_suppurativa_and_geographical_variation-systematic_review_and_meta-analysis","accessed":{"date-parts":[["2025",6,23]]}}},{"id":825,"uris":["http://zotero.org/users/local/EhEbXidg/items/KWCA3S8W"],"itemData":{"id":825,"type":"article-journal","abstract":"BACKGROUND: Hidradenitis suppurativa is a progressive, recurrent inflammatory disease. Surgical management is potentially curative with limited efficacy data.\nOBJECTIVE: To evaluate hidradenitis surgical patients.\nMETHODS: Retrospective review of outcomes of 590 consecutive surgically treated patients.\nRESULTS: Most patients were white (91.0% [435/478]), men (337 [57.1%]), smokers (57.7% [297/515]) with Hurley Stage III disease (476 [80.7%]). Procedure types were excision (405 [68.6%]), unroofing (168 [28.5%]), and drainage (17 [2.9%]) treating disease of perianal/perineum (294 [49.8%]), axilla (124 [21.0%]), gluteal cleft (76 [12.9%]), inframammary (12 [2.0%]), and multiple surgical sites (84 [14.2%]). Postoperative complications occurred in 15 patients (2.5%) and one-fourth (144 [24.4%]) suffered postoperative recurrence, which necessitated reoperation in one-tenth (69 [11.7%]) of patients. Recurrence risk was increased by younger age (hazard ratio [HR], 0.8; 95% confidence interval [CI], 0.7-0.9), multiple surgical sites (HR, 1.6; 95% CI, 1.1-2.5), and drainage-type procedures (HR, 3.5; 95% CI, 1.2-10.7). Operative location, disease severity, gender, and operative extent did not influence recurrence rate.\nCONCLUSION: Excision and unroofing procedures were effective treatments with infrequent complications and low recurrence rates. Well-planned surgical treatment aiming to remove or unroof the area of intractable hidradenitis suppurativa was highly effective in the management of this challenging disease.","container-title":"Dermatologic Surgery: Official Publication for American Society for Dermatologic Surgery [et Al.]","DOI":"10.1097/DSS.0000000000000806","ISSN":"1524-4725","issue":"9","journalAbbreviation":"Dermatol Surg","language":"eng","note":"PMID: 27340739","page":"1030-1040","source":"PubMed","title":"Surgical Management of Hidradenitis Suppurativa: Outcomes of 590 Consecutive Patients","title-short":"Surgical Management of Hidradenitis Suppurativa","volume":"42","author":[{"family":"Kohorst","given":"John J."},{"family":"Baum","given":"Christian L."},{"family":"Otley","given":"Clark C."},{"family":"Roenigk","given":"Randall K."},{"family":"Schenck","given":"Louis A."},{"family":"Pemberton","given":"John H."},{"family":"Dozois","given":"Eric J."},{"family":"Tran","given":"Nho V."},{"family":"Senchenkov","given":"Alex"},{"family":"Davis","given":"Mark D. P."}],"issued":{"date-parts":[["2016",9]]}}}],"schema":"https://github.com/citation-style-language/schema/raw/master/csl-citation.json"} </w:instrText>
      </w:r>
      <w:r w:rsidR="00B10755" w:rsidRPr="00140ABC">
        <w:rPr>
          <w:sz w:val="26"/>
          <w:szCs w:val="26"/>
        </w:rPr>
        <w:fldChar w:fldCharType="separate"/>
      </w:r>
      <w:r w:rsidR="00B10755" w:rsidRPr="00140ABC">
        <w:rPr>
          <w:sz w:val="26"/>
          <w:szCs w:val="26"/>
        </w:rPr>
        <w:t>[9–11]</w:t>
      </w:r>
      <w:r w:rsidR="00B10755" w:rsidRPr="00140ABC">
        <w:rPr>
          <w:sz w:val="26"/>
          <w:szCs w:val="26"/>
        </w:rPr>
        <w:fldChar w:fldCharType="end"/>
      </w:r>
      <w:r w:rsidRPr="00140ABC">
        <w:rPr>
          <w:sz w:val="26"/>
          <w:szCs w:val="26"/>
        </w:rPr>
        <w:t>.</w:t>
      </w:r>
      <w:r w:rsidR="00A80938" w:rsidRPr="00140ABC">
        <w:rPr>
          <w:rFonts w:eastAsiaTheme="minorHAnsi"/>
          <w:kern w:val="2"/>
          <w:sz w:val="26"/>
          <w:szCs w:val="26"/>
          <w:lang w:eastAsia="en-US"/>
          <w14:ligatures w14:val="standardContextual"/>
        </w:rPr>
        <w:t xml:space="preserve"> </w:t>
      </w:r>
      <w:r w:rsidR="008B0347" w:rsidRPr="00140ABC">
        <w:rPr>
          <w:sz w:val="26"/>
          <w:szCs w:val="26"/>
        </w:rPr>
        <w:t xml:space="preserve">L’impact de la maladie sur la qualité de vie est majeur, comparable à celui du psoriasis ou de la dermatite </w:t>
      </w:r>
      <w:proofErr w:type="spellStart"/>
      <w:r w:rsidR="008B0347" w:rsidRPr="00140ABC">
        <w:rPr>
          <w:sz w:val="26"/>
          <w:szCs w:val="26"/>
        </w:rPr>
        <w:t>atopique</w:t>
      </w:r>
      <w:proofErr w:type="spellEnd"/>
      <w:r w:rsidR="008B0347" w:rsidRPr="00140ABC">
        <w:rPr>
          <w:sz w:val="26"/>
          <w:szCs w:val="26"/>
        </w:rPr>
        <w:t xml:space="preserve">, avec des scores élevés au </w:t>
      </w:r>
      <w:proofErr w:type="spellStart"/>
      <w:r w:rsidR="008B0347" w:rsidRPr="00140ABC">
        <w:rPr>
          <w:sz w:val="26"/>
          <w:szCs w:val="26"/>
        </w:rPr>
        <w:t>Dermatology</w:t>
      </w:r>
      <w:proofErr w:type="spellEnd"/>
      <w:r w:rsidR="008B0347" w:rsidRPr="00140ABC">
        <w:rPr>
          <w:sz w:val="26"/>
          <w:szCs w:val="26"/>
        </w:rPr>
        <w:t xml:space="preserve"> Life </w:t>
      </w:r>
      <w:proofErr w:type="spellStart"/>
      <w:r w:rsidR="008B0347" w:rsidRPr="00140ABC">
        <w:rPr>
          <w:sz w:val="26"/>
          <w:szCs w:val="26"/>
        </w:rPr>
        <w:t>Quality</w:t>
      </w:r>
      <w:proofErr w:type="spellEnd"/>
      <w:r w:rsidR="008B0347" w:rsidRPr="00140ABC">
        <w:rPr>
          <w:sz w:val="26"/>
          <w:szCs w:val="26"/>
        </w:rPr>
        <w:t xml:space="preserve"> Index (DLQI) qui traduisent l’importance des répercussions physiques, psychologiques et sociales</w:t>
      </w:r>
      <w:r w:rsidR="00A80938" w:rsidRPr="00140ABC">
        <w:rPr>
          <w:sz w:val="26"/>
          <w:szCs w:val="26"/>
        </w:rPr>
        <w:t xml:space="preserve"> </w:t>
      </w:r>
      <w:r w:rsidR="00BB643A" w:rsidRPr="00140ABC">
        <w:rPr>
          <w:sz w:val="26"/>
          <w:szCs w:val="26"/>
        </w:rPr>
        <w:fldChar w:fldCharType="begin"/>
      </w:r>
      <w:r w:rsidR="00BB643A" w:rsidRPr="00140ABC">
        <w:rPr>
          <w:sz w:val="26"/>
          <w:szCs w:val="26"/>
        </w:rPr>
        <w:instrText xml:space="preserve"> ADDIN ZOTERO_ITEM CSL_CITATION {"citationID":"KKl3zGTc","properties":{"formattedCitation":"[12\\uc0\\u8211{}14]","plainCitation":"[12–14]","noteIndex":0},"citationItems":[{"id":827,"uris":["http://zotero.org/users/local/EhEbXidg/items/5PAZN4JB"],"itemData":{"id":827,"type":"article-journal","abstract":"Abstract\n            \n              Background \n              Hidradenitis suppurativa (HS) is a chronic recurrent inflammatory skin disease with abscess formation and scarring predominantly in the inverse areas. The disease is often difficult to treat and patients experience a decreased quality of life (QoL). It is hypothesized that depression is more common in HS patients than among other dermatological patients.\n            \n            \n              Objectives \n              To evaluate the prevalence of depression in patients with HS.\n            \n            \n              Methods \n              In total 211 HS patients were included in the study and 233 were dermatological control patients. Their QoL and depression scores were assessed using the Dermatology Life Quality Index (DLQI) and the Major Depression Inventory (MDI) questionnaires. HS severity was recorded with a questionnaire and Hurley stages were extracted from the case records.\n            \n            \n              Results \n              The DLQI was significantly higher for HS patients than for the control patients, 8.4 ± 7.5 vs. 4.3 ± 5.6 (\n              P\n               &lt; 0.0001) and correlated with Hurley stage severity scores. Mean MDI scores were significantly higher for HS patients, 11.0 vs. 7.2 (\n              P\n               &lt; 0.0001). However, clinically defined depression rates according to the International Classification of Diseases, 10th edition (ICD‐10) criteria were not significantly higher in HS patients compared to controls (9% vs. 6%).\n            \n            \n              Conclusions \n              HS is a chronic skin disease with major impact on QoL even when compared to other dermatological diseases. MDI scores in HS patients correlate with disease severity. This correlation could indicate that the MDI represents a valid measure of disease related morbidity that may serve as an outcome measure in future studies and a relevant point of intervention for individual patients.","container-title":"Journal of the European Academy of Dermatology and Venereology","DOI":"10.1111/j.1468-3083.2012.04468.x","ISSN":"0926-9959, 1468-3083","issue":"4","journalAbbreviation":"Acad Dermatol Venereol","language":"en","license":"http://onlinelibrary.wiley.com/termsAndConditions#vor","page":"473-478","source":"DOI.org (Crossref)","title":"Depression in patients with hidradenitis suppurativa","volume":"27","author":[{"family":"Onderdijk","given":"A.J."},{"family":"Van Der Zee","given":"H.H."},{"family":"Esmann","given":"S."},{"family":"Lophaven","given":"S."},{"family":"Dufour","given":"D.N."},{"family":"Jemec","given":"G.B.E."},{"family":"Boer","given":"J."}],"issued":{"date-parts":[["2013",4]]}}},{"id":845,"uris":["http://zotero.org/users/local/EhEbXidg/items/B3CEKVDH"],"itemData":{"id":845,"type":"article-journal","abstract":"L’hidradénite suppurée est associée à une altération parfois majeure de la qualité de vie du patient mais également de son entourage familial. Le but …","container-title":"Annales de Dermatologie et de Vénéréologie","DOI":"10.1016/j.annder.2017.09.354","ISSN":"0151-9638","issue":"12","language":"en-US","note":"publisher: Elsevier Masson","page":"S223","source":"www.sciencedirect.com","title":"La maladie de Verneuil impacte profondément la qualité de vie familiale","volume":"144","issued":{"date-parts":[["2017",12,1]]}},"label":"page"},{"id":828,"uris":["http://zotero.org/users/local/EhEbXidg/items/KLI2CFWK"],"itemData":{"id":828,"type":"article-journal","abstract":"BACKGROUND: Hidradenitis suppurativa (HS) is a long-term skin disorder associated with high levels of psychological distress and significant life impact.\nOBJECTIVE: To evaluate the quality of life, depression, anxiety, loneliness, and self-esteem in patients with HS.\nMETHODS: Ninety-four patients with HS were enrolled in the study. The quality of life, depression, anxiety, loneliness, and self-esteem of the patients were assessed using the Dermatology Life Quality Index (DLQI), the Hospital Anxiety and Depression Scale (HADS), the UCLA Loneliness Scale (UCLA-Version 3), and the Rosenberg Self-Esteem Scale (RSES), respectively.\nRESULTS: The DLQI mean score was 11.43 ± 6.61 in patients with HS. The patients with HS presented statistically significantly higher anxiety (6.41 ± 3.31 vs. 5.00 ± 1.59, p &lt; 0.001), depression (5.45 ± 2.79 vs. 4.16 ± 1.54, p &lt; 0.001), and loneliness and social isolation scores (42.86 ± 8.63 vs. 35.57 ± 6.17, p &lt; 0.001) and lower self-esteem scores (18.91 ± 1.79 vs. 19.77 ± 2.53, p = 0.008) than the healthy controls.\nCONCLUSIONS: HS is a distressing, recurrent disease that impairs quality of life. We can suggest services that allow an integrated approach, which includes psychosocial support, offering the patients relief from isolation and an opportunity to share common experiences.","container-title":"Dermatology (Basel, Switzerland)","DOI":"10.1159/000453355","ISSN":"1421-9832","issue":"6","journalAbbreviation":"Dermatology","language":"eng","note":"PMID: 28052274","page":"687-691","source":"PubMed","title":"Quality of Life and Psychosocial Implications in Patients with Hidradenitis Suppurativa","volume":"232","author":[{"family":"Kouris","given":"Anargyros"},{"family":"Platsidaki","given":"Eftychia"},{"family":"Christodoulou","given":"Christos"},{"family":"Efstathiou","given":"Vasiliki"},{"family":"Dessinioti","given":"Clio"},{"family":"Tzanetakou","given":"Vasiliki"},{"family":"Korkoliakou","given":"Panagiota"},{"family":"Zisimou","given":"Chrisa"},{"family":"Antoniou","given":"Christina"},{"family":"Kontochristopoulos","given":"George"}],"issued":{"date-parts":[["2016"]]}}}],"schema":"https://github.com/citation-style-language/schema/raw/master/csl-citation.json"} </w:instrText>
      </w:r>
      <w:r w:rsidR="00BB643A" w:rsidRPr="00140ABC">
        <w:rPr>
          <w:sz w:val="26"/>
          <w:szCs w:val="26"/>
        </w:rPr>
        <w:fldChar w:fldCharType="separate"/>
      </w:r>
      <w:r w:rsidR="00BB643A" w:rsidRPr="00140ABC">
        <w:rPr>
          <w:sz w:val="26"/>
          <w:szCs w:val="26"/>
        </w:rPr>
        <w:t>[12–14]</w:t>
      </w:r>
      <w:r w:rsidR="00BB643A" w:rsidRPr="00140ABC">
        <w:rPr>
          <w:sz w:val="26"/>
          <w:szCs w:val="26"/>
        </w:rPr>
        <w:fldChar w:fldCharType="end"/>
      </w:r>
      <w:r w:rsidRPr="00140ABC">
        <w:rPr>
          <w:sz w:val="26"/>
          <w:szCs w:val="26"/>
        </w:rPr>
        <w:t>.</w:t>
      </w:r>
    </w:p>
    <w:p w14:paraId="5076B157" w14:textId="2314078B" w:rsidR="00DD7F71" w:rsidRPr="00140ABC" w:rsidRDefault="002E0ACD" w:rsidP="00140ABC">
      <w:pPr>
        <w:pStyle w:val="NormalWeb"/>
        <w:spacing w:line="360" w:lineRule="auto"/>
        <w:jc w:val="both"/>
        <w:rPr>
          <w:sz w:val="26"/>
          <w:szCs w:val="26"/>
        </w:rPr>
      </w:pPr>
      <w:r w:rsidRPr="00140ABC">
        <w:rPr>
          <w:sz w:val="26"/>
          <w:szCs w:val="26"/>
        </w:rPr>
        <w:t>En Afrique subsaharienne, les données épidémiologiques sur l’</w:t>
      </w:r>
      <w:proofErr w:type="spellStart"/>
      <w:r w:rsidRPr="00140ABC">
        <w:rPr>
          <w:sz w:val="26"/>
          <w:szCs w:val="26"/>
        </w:rPr>
        <w:t>hidradénite</w:t>
      </w:r>
      <w:proofErr w:type="spellEnd"/>
      <w:r w:rsidRPr="00140ABC">
        <w:rPr>
          <w:sz w:val="26"/>
          <w:szCs w:val="26"/>
        </w:rPr>
        <w:t xml:space="preserve"> suppurée </w:t>
      </w:r>
      <w:r w:rsidR="00EC4454" w:rsidRPr="00140ABC">
        <w:rPr>
          <w:sz w:val="26"/>
          <w:szCs w:val="26"/>
        </w:rPr>
        <w:t>demeurent très limitées</w:t>
      </w:r>
      <w:r w:rsidRPr="00140ABC">
        <w:rPr>
          <w:sz w:val="26"/>
          <w:szCs w:val="26"/>
        </w:rPr>
        <w:t xml:space="preserve">. </w:t>
      </w:r>
      <w:commentRangeStart w:id="17"/>
      <w:r w:rsidRPr="00140ABC">
        <w:rPr>
          <w:sz w:val="26"/>
          <w:szCs w:val="26"/>
        </w:rPr>
        <w:t>Une revue systématique récente a recensé moins de dix publications sur l’ensemble du continent au cours des vingt dernières années</w:t>
      </w:r>
      <w:ins w:id="18" w:author="NANSSEU NJINGANG, Jobert Richie" w:date="2025-09-20T12:28:00Z" w16du:dateUtc="2025-09-20T10:28:00Z">
        <w:r w:rsidR="0095587F">
          <w:rPr>
            <w:sz w:val="26"/>
            <w:szCs w:val="26"/>
          </w:rPr>
          <w:t xml:space="preserve"> </w:t>
        </w:r>
      </w:ins>
      <w:r w:rsidR="00A32DC8" w:rsidRPr="00140ABC">
        <w:rPr>
          <w:sz w:val="26"/>
          <w:szCs w:val="26"/>
        </w:rPr>
        <w:fldChar w:fldCharType="begin"/>
      </w:r>
      <w:r w:rsidR="00CB5D6B" w:rsidRPr="00140ABC">
        <w:rPr>
          <w:sz w:val="26"/>
          <w:szCs w:val="26"/>
        </w:rPr>
        <w:instrText xml:space="preserve"> ADDIN ZOTERO_ITEM CSL_CITATION {"citationID":"V06HZc5n","properties":{"formattedCitation":"[15,16]","plainCitation":"[15,16]","noteIndex":0},"citationItems":[{"id":830,"uris":["http://zotero.org/users/local/EhEbXidg/items/D34VIGNW"],"itemData":{"id":830,"type":"article-journal","abstract":"Background: Epidemiologic hidradenitis suppurativa (HS) studies from Africa are lacking. This study aimed at uncovering the prevalence of HS in Lagos, Nigeria, to validate an HS screening questionnaire, and to contribute to the Global Hidradenitis Suppurativa Atlas (GHiSA). Methods: This was a cross-sectional study of 802 healthy adults accompanying their relations to the outpatient clinic of Family Medicine and Ophthalmology at the Lagos State University Teaching Hospital in Lagos, Nigeria, following ethical approval. Verbal and written consents were obtained prior to inclusion of study participants. The study was conducted using a validated screening questionnaire. Screen-positive and randomly selected screen-negative participants were clinically examined. Severity was categorized using the Hurley score. Results: The prevalence of HS in the sample was 2.2% (18/802; 95% CI: 1.4–3.5%) with no gender predominance. The mean age in the HS group was 34 years (IQR 28–42) and the median body mass index (BMI) of the HS patients was 27.0 (IQR 21.4–28.6). There was no significant difference in BMI between the HS and control group. The screening questionnaire had a sensitivity of 1 (18/18), specificity of 0.8 (20/25), positive predictive value of 0.8 (18/23), and a negative predictive value of 1 (20/20). The axilla was the predominant site of affection (66.7%), and all HS patients were classified as mild disease (Hurley score 1). Conclusion: The prevalence of HS in Lagos, Nigeria, was 2.2% and, in this population, BMI did not appear to be a risk factor. The axilla was the most affected site, and all patients had a mild disease severity (Hurley score 1). Finally, the HS screening questionnaire is a suitable tool in population surveys.","container-title":"Dermatology","DOI":"10.1159/000531561","ISSN":"1018-8665","issue":"5","journalAbbreviation":"Dermatology","page":"832-835","source":"Silverchair","title":"Prevalence of Hidradenitis Suppurativa in an African Population: Validation of a Screening Questionnaire in Lagos, Nigeria","title-short":"Prevalence of Hidradenitis Suppurativa in an African Population","volume":"239","author":[{"family":"Anaba","given":"Ehiaghe Lonia"},{"family":"Bouazzi","given":"Dorra"},{"family":"Ajayi","given":"Pelumi Victor"},{"family":"Aro","given":"Oluwapelumi Olumide"},{"family":"Boer","given":"Jurr"},{"family":"Jemec","given":"Gregor Borut Ernst"}],"issued":{"date-parts":[["2023",6,21]]}}},{"id":833,"uris":["http://zotero.org/users/local/EhEbXidg/items/92BTHNTT"],"itemData":{"id":833,"type":"article-journal","abstract":"Abstract\n            Hidradenitis suppurativa/acne inversa (HS) more prevalent and disproportionally affects African American females. Although there are limited studies in HS skin of colour populations in the USA, there is more scarcity of HS skin of colour studies in other countries, which limits the overall understanding of the disease among these patients. Herein, our overview of the 10th European Hidradenitis Suppurativa Foundation (EHSF) e.V. Conference provided a crude example of the limited number of skin of colour physicians, physician scientists and inclusion of skin of colour patients highlighting the need to increase awareness of this important issue. We summarized the epidemiology, pathogenesis, clinical picture and focused on treatment options from southeast Asia and Africa. Our outlined general recommendations for diagnosis will render better clinical care and outcomes for diverse patient populations.","container-title":"Experimental Dermatology","DOI":"10.1111/exd.14341","ISSN":"0906-6705, 1600-0625","issue":"S1","journalAbbreviation":"Experimental Dermatology","language":"en","page":"27-30","source":"DOI.org (Crossref)","title":"Hidradenitis suppurativa in skin of colour","volume":"30","author":[{"family":"Zouboulis","given":"Christos C."},{"family":"Goyal","given":"Mankul"},{"family":"Byrd","given":"Angel S."}],"issued":{"date-parts":[["2021",6]]}}}],"schema":"https://github.com/citation-style-language/schema/raw/master/csl-citation.json"} </w:instrText>
      </w:r>
      <w:r w:rsidR="00A32DC8" w:rsidRPr="00140ABC">
        <w:rPr>
          <w:sz w:val="26"/>
          <w:szCs w:val="26"/>
        </w:rPr>
        <w:fldChar w:fldCharType="separate"/>
      </w:r>
      <w:r w:rsidR="00CB5D6B" w:rsidRPr="00140ABC">
        <w:rPr>
          <w:sz w:val="26"/>
          <w:szCs w:val="26"/>
        </w:rPr>
        <w:t>[15,16]</w:t>
      </w:r>
      <w:r w:rsidR="00A32DC8" w:rsidRPr="00140ABC">
        <w:rPr>
          <w:sz w:val="26"/>
          <w:szCs w:val="26"/>
        </w:rPr>
        <w:fldChar w:fldCharType="end"/>
      </w:r>
      <w:commentRangeEnd w:id="17"/>
      <w:r w:rsidR="0095587F">
        <w:rPr>
          <w:rStyle w:val="Marquedecommentaire"/>
          <w:rFonts w:asciiTheme="minorHAnsi" w:eastAsiaTheme="minorHAnsi" w:hAnsiTheme="minorHAnsi" w:cstheme="minorBidi"/>
          <w:kern w:val="2"/>
          <w:lang w:eastAsia="en-US"/>
          <w14:ligatures w14:val="standardContextual"/>
        </w:rPr>
        <w:commentReference w:id="17"/>
      </w:r>
      <w:r w:rsidR="00DD7F71" w:rsidRPr="00140ABC">
        <w:rPr>
          <w:sz w:val="26"/>
          <w:szCs w:val="26"/>
        </w:rPr>
        <w:t>.</w:t>
      </w:r>
      <w:r w:rsidR="008D5646" w:rsidRPr="00140ABC">
        <w:rPr>
          <w:rFonts w:eastAsiaTheme="minorHAnsi"/>
          <w:kern w:val="2"/>
          <w:sz w:val="26"/>
          <w:szCs w:val="26"/>
          <w:lang w:eastAsia="en-US"/>
          <w14:ligatures w14:val="standardContextual"/>
        </w:rPr>
        <w:t xml:space="preserve"> </w:t>
      </w:r>
      <w:r w:rsidR="008D5646" w:rsidRPr="00140ABC">
        <w:rPr>
          <w:sz w:val="26"/>
          <w:szCs w:val="26"/>
        </w:rPr>
        <w:t xml:space="preserve">À notre connaissance, aucune étude épidémiologique n’a été publiée sur </w:t>
      </w:r>
      <w:commentRangeStart w:id="19"/>
      <w:r w:rsidR="008D5646" w:rsidRPr="00140ABC">
        <w:rPr>
          <w:sz w:val="26"/>
          <w:szCs w:val="26"/>
        </w:rPr>
        <w:t>ce sujet au Bénin ou au Cameroun.</w:t>
      </w:r>
      <w:commentRangeEnd w:id="19"/>
      <w:r w:rsidR="0095587F">
        <w:rPr>
          <w:rStyle w:val="Marquedecommentaire"/>
          <w:rFonts w:asciiTheme="minorHAnsi" w:eastAsiaTheme="minorHAnsi" w:hAnsiTheme="minorHAnsi" w:cstheme="minorBidi"/>
          <w:kern w:val="2"/>
          <w:lang w:eastAsia="en-US"/>
          <w14:ligatures w14:val="standardContextual"/>
        </w:rPr>
        <w:commentReference w:id="19"/>
      </w:r>
      <w:r w:rsidR="008D5646" w:rsidRPr="00140ABC">
        <w:rPr>
          <w:sz w:val="26"/>
          <w:szCs w:val="26"/>
        </w:rPr>
        <w:t xml:space="preserve"> Ce manque d’information limite la compréhension du profil </w:t>
      </w:r>
      <w:proofErr w:type="spellStart"/>
      <w:r w:rsidR="008D5646" w:rsidRPr="00140ABC">
        <w:rPr>
          <w:sz w:val="26"/>
          <w:szCs w:val="26"/>
        </w:rPr>
        <w:t>épidémioclinique</w:t>
      </w:r>
      <w:proofErr w:type="spellEnd"/>
      <w:r w:rsidR="008D5646" w:rsidRPr="00140ABC">
        <w:rPr>
          <w:sz w:val="26"/>
          <w:szCs w:val="26"/>
        </w:rPr>
        <w:t xml:space="preserve"> de la maladie dans ces pays.</w:t>
      </w:r>
      <w:r w:rsidR="00DD7F71" w:rsidRPr="00140ABC">
        <w:rPr>
          <w:sz w:val="26"/>
          <w:szCs w:val="26"/>
        </w:rPr>
        <w:t xml:space="preserve"> </w:t>
      </w:r>
    </w:p>
    <w:p w14:paraId="747E3397" w14:textId="25042083" w:rsidR="00DD7F71" w:rsidRPr="00140ABC" w:rsidRDefault="00DD7F71" w:rsidP="00140ABC">
      <w:pPr>
        <w:pStyle w:val="NormalWeb"/>
        <w:spacing w:line="360" w:lineRule="auto"/>
        <w:jc w:val="both"/>
        <w:rPr>
          <w:sz w:val="26"/>
          <w:szCs w:val="26"/>
        </w:rPr>
      </w:pPr>
      <w:r w:rsidRPr="00140ABC">
        <w:rPr>
          <w:sz w:val="26"/>
          <w:szCs w:val="26"/>
        </w:rPr>
        <w:t xml:space="preserve">Ce travail multicentrique, premier du genre en Afrique de l’Ouest et Centrale, vise à combler ces lacunes en décrivant le profil </w:t>
      </w:r>
      <w:proofErr w:type="spellStart"/>
      <w:r w:rsidRPr="00140ABC">
        <w:rPr>
          <w:sz w:val="26"/>
          <w:szCs w:val="26"/>
        </w:rPr>
        <w:t>épidémioclinique</w:t>
      </w:r>
      <w:proofErr w:type="spellEnd"/>
      <w:r w:rsidRPr="00140ABC">
        <w:rPr>
          <w:sz w:val="26"/>
          <w:szCs w:val="26"/>
        </w:rPr>
        <w:t xml:space="preserve">, </w:t>
      </w:r>
      <w:commentRangeStart w:id="20"/>
      <w:r w:rsidRPr="00140ABC">
        <w:rPr>
          <w:sz w:val="26"/>
          <w:szCs w:val="26"/>
        </w:rPr>
        <w:t xml:space="preserve">les facteurs </w:t>
      </w:r>
      <w:r w:rsidR="00F52B8C" w:rsidRPr="00140ABC">
        <w:rPr>
          <w:sz w:val="26"/>
          <w:szCs w:val="26"/>
        </w:rPr>
        <w:t>associés</w:t>
      </w:r>
      <w:r w:rsidRPr="00140ABC">
        <w:rPr>
          <w:sz w:val="26"/>
          <w:szCs w:val="26"/>
        </w:rPr>
        <w:t xml:space="preserve"> </w:t>
      </w:r>
      <w:commentRangeEnd w:id="20"/>
      <w:r w:rsidR="0095587F">
        <w:rPr>
          <w:rStyle w:val="Marquedecommentaire"/>
          <w:rFonts w:asciiTheme="minorHAnsi" w:eastAsiaTheme="minorHAnsi" w:hAnsiTheme="minorHAnsi" w:cstheme="minorBidi"/>
          <w:kern w:val="2"/>
          <w:lang w:eastAsia="en-US"/>
          <w14:ligatures w14:val="standardContextual"/>
        </w:rPr>
        <w:commentReference w:id="20"/>
      </w:r>
      <w:r w:rsidRPr="00140ABC">
        <w:rPr>
          <w:sz w:val="26"/>
          <w:szCs w:val="26"/>
        </w:rPr>
        <w:t xml:space="preserve">et </w:t>
      </w:r>
      <w:r w:rsidRPr="00140ABC">
        <w:rPr>
          <w:sz w:val="26"/>
          <w:szCs w:val="26"/>
        </w:rPr>
        <w:lastRenderedPageBreak/>
        <w:t xml:space="preserve">l’impact sur la qualité de vie des patients atteints de maladie de Verneuil. Il apportera des données utiles pour améliorer la prise en charge et développer des outils diagnostiques </w:t>
      </w:r>
      <w:r w:rsidR="00413178" w:rsidRPr="00140ABC">
        <w:rPr>
          <w:sz w:val="26"/>
          <w:szCs w:val="26"/>
        </w:rPr>
        <w:t xml:space="preserve">et thérapeutiques </w:t>
      </w:r>
      <w:r w:rsidRPr="00140ABC">
        <w:rPr>
          <w:sz w:val="26"/>
          <w:szCs w:val="26"/>
        </w:rPr>
        <w:t>adaptés aux réalités locales.</w:t>
      </w:r>
    </w:p>
    <w:p w14:paraId="5930FB16" w14:textId="77777777" w:rsidR="00DD2046" w:rsidRPr="00140ABC" w:rsidRDefault="00DD2046" w:rsidP="00140ABC">
      <w:pPr>
        <w:spacing w:line="360" w:lineRule="auto"/>
        <w:jc w:val="both"/>
        <w:rPr>
          <w:rFonts w:ascii="Times New Roman" w:hAnsi="Times New Roman" w:cs="Times New Roman"/>
          <w:sz w:val="26"/>
          <w:szCs w:val="26"/>
        </w:rPr>
      </w:pPr>
    </w:p>
    <w:p w14:paraId="5E0920D4" w14:textId="77777777" w:rsidR="00DD2046" w:rsidRPr="00140ABC" w:rsidRDefault="00DD2046" w:rsidP="00140ABC">
      <w:pPr>
        <w:spacing w:line="360" w:lineRule="auto"/>
        <w:jc w:val="both"/>
        <w:rPr>
          <w:rFonts w:ascii="Times New Roman" w:hAnsi="Times New Roman" w:cs="Times New Roman"/>
          <w:sz w:val="26"/>
          <w:szCs w:val="26"/>
        </w:rPr>
      </w:pPr>
    </w:p>
    <w:p w14:paraId="57641550" w14:textId="1103D9A3" w:rsidR="00413178" w:rsidRPr="00140ABC" w:rsidRDefault="00413178" w:rsidP="00140ABC">
      <w:pPr>
        <w:pStyle w:val="Titre2"/>
        <w:spacing w:line="360" w:lineRule="auto"/>
        <w:jc w:val="both"/>
        <w:rPr>
          <w:rFonts w:ascii="Times New Roman" w:hAnsi="Times New Roman" w:cs="Times New Roman"/>
        </w:rPr>
      </w:pPr>
      <w:r w:rsidRPr="00140ABC">
        <w:rPr>
          <w:rFonts w:ascii="Times New Roman" w:hAnsi="Times New Roman" w:cs="Times New Roman"/>
        </w:rPr>
        <w:t xml:space="preserve">    </w:t>
      </w:r>
      <w:bookmarkStart w:id="21" w:name="_Toc209253730"/>
      <w:r w:rsidR="001924B0" w:rsidRPr="00140ABC">
        <w:rPr>
          <w:rFonts w:ascii="Times New Roman" w:hAnsi="Times New Roman" w:cs="Times New Roman"/>
        </w:rPr>
        <w:t>1 .1 Problématique</w:t>
      </w:r>
      <w:bookmarkEnd w:id="21"/>
    </w:p>
    <w:p w14:paraId="3592852A" w14:textId="1E9681C9" w:rsidR="00413178" w:rsidRPr="00140ABC" w:rsidRDefault="00413178" w:rsidP="00140ABC">
      <w:pPr>
        <w:pStyle w:val="NormalWeb"/>
        <w:spacing w:line="360" w:lineRule="auto"/>
        <w:jc w:val="both"/>
        <w:rPr>
          <w:sz w:val="26"/>
          <w:szCs w:val="26"/>
        </w:rPr>
      </w:pPr>
      <w:r w:rsidRPr="00140ABC">
        <w:rPr>
          <w:sz w:val="26"/>
          <w:szCs w:val="26"/>
        </w:rPr>
        <w:t>Malgré l’abondante littérature internationale sur la maladie de Verneuil, les données africaines restent quasi inexistantes. Ce contraste soulève une interrogation centrale : cette faible représentation reflète-t-elle une réelle rareté de la maladie en Afrique subsaharienne, ou témoigne-t-elle plutôt d’un sous-diagnostic lié à des difficultés spécifiques, telles que les particularités cliniques sur peau noire, l’accès limité aux soins spécialisés ou encore la méconnaissance de la pathologie par les professionnels de santé de première ligne ? De plus, l’impact psychosocial de la maladie dans les contextes africains</w:t>
      </w:r>
      <w:del w:id="22" w:author="NANSSEU NJINGANG, Jobert Richie" w:date="2025-09-20T12:33:00Z" w16du:dateUtc="2025-09-20T10:33:00Z">
        <w:r w:rsidRPr="00140ABC" w:rsidDel="0095587F">
          <w:rPr>
            <w:sz w:val="26"/>
            <w:szCs w:val="26"/>
          </w:rPr>
          <w:delText>,</w:delText>
        </w:r>
      </w:del>
      <w:r w:rsidRPr="00140ABC">
        <w:rPr>
          <w:sz w:val="26"/>
          <w:szCs w:val="26"/>
        </w:rPr>
        <w:t xml:space="preserve"> marqué</w:t>
      </w:r>
      <w:ins w:id="23" w:author="NANSSEU NJINGANG, Jobert Richie" w:date="2025-09-20T12:33:00Z" w16du:dateUtc="2025-09-20T10:33:00Z">
        <w:r w:rsidR="0095587F">
          <w:rPr>
            <w:sz w:val="26"/>
            <w:szCs w:val="26"/>
          </w:rPr>
          <w:t>s</w:t>
        </w:r>
      </w:ins>
      <w:r w:rsidRPr="00140ABC">
        <w:rPr>
          <w:sz w:val="26"/>
          <w:szCs w:val="26"/>
        </w:rPr>
        <w:t xml:space="preserve"> par des réalités culturelles et économiques spécifiques</w:t>
      </w:r>
      <w:del w:id="24" w:author="NANSSEU NJINGANG, Jobert Richie" w:date="2025-09-20T12:33:00Z" w16du:dateUtc="2025-09-20T10:33:00Z">
        <w:r w:rsidRPr="00140ABC" w:rsidDel="0095587F">
          <w:rPr>
            <w:sz w:val="26"/>
            <w:szCs w:val="26"/>
          </w:rPr>
          <w:delText>,</w:delText>
        </w:r>
      </w:del>
      <w:r w:rsidRPr="00140ABC">
        <w:rPr>
          <w:sz w:val="26"/>
          <w:szCs w:val="26"/>
        </w:rPr>
        <w:t xml:space="preserve"> demeure mal documenté. L’absence de données locales complique l’adaptation des outils diagnostiques et thérapeutiques aux besoins réels des patients. </w:t>
      </w:r>
      <w:del w:id="25" w:author="NANSSEU NJINGANG, Jobert Richie" w:date="2025-09-20T12:34:00Z" w16du:dateUtc="2025-09-20T10:34:00Z">
        <w:r w:rsidRPr="00140ABC" w:rsidDel="0095587F">
          <w:rPr>
            <w:sz w:val="26"/>
            <w:szCs w:val="26"/>
          </w:rPr>
          <w:delText>Dans ce contexte</w:delText>
        </w:r>
      </w:del>
      <w:ins w:id="26" w:author="NANSSEU NJINGANG, Jobert Richie" w:date="2025-09-20T12:34:00Z" w16du:dateUtc="2025-09-20T10:34:00Z">
        <w:r w:rsidR="0095587F">
          <w:rPr>
            <w:sz w:val="26"/>
            <w:szCs w:val="26"/>
          </w:rPr>
          <w:t>Partant</w:t>
        </w:r>
      </w:ins>
      <w:r w:rsidRPr="00140ABC">
        <w:rPr>
          <w:sz w:val="26"/>
          <w:szCs w:val="26"/>
        </w:rPr>
        <w:t xml:space="preserve">, une étude </w:t>
      </w:r>
      <w:del w:id="27" w:author="NANSSEU NJINGANG, Jobert Richie" w:date="2025-09-20T12:34:00Z" w16du:dateUtc="2025-09-20T10:34:00Z">
        <w:r w:rsidRPr="00140ABC" w:rsidDel="0095587F">
          <w:rPr>
            <w:sz w:val="26"/>
            <w:szCs w:val="26"/>
          </w:rPr>
          <w:delText xml:space="preserve">multicentrique </w:delText>
        </w:r>
      </w:del>
      <w:r w:rsidRPr="00140ABC">
        <w:rPr>
          <w:sz w:val="26"/>
          <w:szCs w:val="26"/>
        </w:rPr>
        <w:t xml:space="preserve">sur le profil </w:t>
      </w:r>
      <w:proofErr w:type="spellStart"/>
      <w:r w:rsidRPr="00140ABC">
        <w:rPr>
          <w:sz w:val="26"/>
          <w:szCs w:val="26"/>
        </w:rPr>
        <w:t>épidémioclinique</w:t>
      </w:r>
      <w:proofErr w:type="spellEnd"/>
      <w:r w:rsidRPr="00140ABC">
        <w:rPr>
          <w:sz w:val="26"/>
          <w:szCs w:val="26"/>
        </w:rPr>
        <w:t xml:space="preserve">, les facteurs associés et la qualité de vie des patients atteints de maladie de Verneuil en Afrique </w:t>
      </w:r>
      <w:del w:id="28" w:author="NANSSEU NJINGANG, Jobert Richie" w:date="2025-09-20T12:34:00Z" w16du:dateUtc="2025-09-20T10:34:00Z">
        <w:r w:rsidRPr="00140ABC" w:rsidDel="0095587F">
          <w:rPr>
            <w:sz w:val="26"/>
            <w:szCs w:val="26"/>
          </w:rPr>
          <w:delText>de l’Ouest et Centrale</w:delText>
        </w:r>
      </w:del>
      <w:ins w:id="29" w:author="NANSSEU NJINGANG, Jobert Richie" w:date="2025-09-20T12:34:00Z" w16du:dateUtc="2025-09-20T10:34:00Z">
        <w:r w:rsidR="0095587F">
          <w:rPr>
            <w:sz w:val="26"/>
            <w:szCs w:val="26"/>
          </w:rPr>
          <w:t>subsaharienne</w:t>
        </w:r>
      </w:ins>
      <w:r w:rsidRPr="00140ABC">
        <w:rPr>
          <w:sz w:val="26"/>
          <w:szCs w:val="26"/>
        </w:rPr>
        <w:t xml:space="preserve"> apparaît nécessaire pour combler ce vide scientifique et contribuer à l’amélioration de la prise en charge dans la région.</w:t>
      </w:r>
    </w:p>
    <w:p w14:paraId="28E6A8BA" w14:textId="77777777" w:rsidR="00DD2046" w:rsidRPr="00140ABC" w:rsidRDefault="00DD2046" w:rsidP="00140ABC">
      <w:pPr>
        <w:spacing w:line="360" w:lineRule="auto"/>
        <w:jc w:val="both"/>
        <w:rPr>
          <w:rFonts w:ascii="Times New Roman" w:hAnsi="Times New Roman" w:cs="Times New Roman"/>
          <w:sz w:val="26"/>
          <w:szCs w:val="26"/>
        </w:rPr>
      </w:pPr>
    </w:p>
    <w:p w14:paraId="2BA18420" w14:textId="77777777" w:rsidR="00DD2046" w:rsidRDefault="00DD2046" w:rsidP="00140ABC">
      <w:pPr>
        <w:spacing w:line="360" w:lineRule="auto"/>
        <w:jc w:val="both"/>
        <w:rPr>
          <w:rFonts w:ascii="Times New Roman" w:hAnsi="Times New Roman" w:cs="Times New Roman"/>
          <w:sz w:val="26"/>
          <w:szCs w:val="26"/>
        </w:rPr>
      </w:pPr>
    </w:p>
    <w:p w14:paraId="72E78769" w14:textId="77777777" w:rsidR="00FB66BA" w:rsidRDefault="00FB66BA" w:rsidP="00140ABC">
      <w:pPr>
        <w:spacing w:line="360" w:lineRule="auto"/>
        <w:jc w:val="both"/>
        <w:rPr>
          <w:rFonts w:ascii="Times New Roman" w:hAnsi="Times New Roman" w:cs="Times New Roman"/>
          <w:sz w:val="26"/>
          <w:szCs w:val="26"/>
        </w:rPr>
      </w:pPr>
    </w:p>
    <w:p w14:paraId="0572B2A3" w14:textId="77777777" w:rsidR="00FB66BA" w:rsidRDefault="00FB66BA" w:rsidP="00140ABC">
      <w:pPr>
        <w:spacing w:line="360" w:lineRule="auto"/>
        <w:jc w:val="both"/>
        <w:rPr>
          <w:rFonts w:ascii="Times New Roman" w:hAnsi="Times New Roman" w:cs="Times New Roman"/>
          <w:sz w:val="26"/>
          <w:szCs w:val="26"/>
        </w:rPr>
      </w:pPr>
    </w:p>
    <w:p w14:paraId="7CA318B4" w14:textId="77777777" w:rsidR="00FB66BA" w:rsidRDefault="00FB66BA" w:rsidP="00140ABC">
      <w:pPr>
        <w:spacing w:line="360" w:lineRule="auto"/>
        <w:jc w:val="both"/>
        <w:rPr>
          <w:rFonts w:ascii="Times New Roman" w:hAnsi="Times New Roman" w:cs="Times New Roman"/>
          <w:sz w:val="26"/>
          <w:szCs w:val="26"/>
        </w:rPr>
      </w:pPr>
    </w:p>
    <w:p w14:paraId="13D4FDA4" w14:textId="77777777" w:rsidR="00FB66BA" w:rsidRPr="00140ABC" w:rsidRDefault="00FB66BA" w:rsidP="00140ABC">
      <w:pPr>
        <w:spacing w:line="360" w:lineRule="auto"/>
        <w:jc w:val="both"/>
        <w:rPr>
          <w:rFonts w:ascii="Times New Roman" w:hAnsi="Times New Roman" w:cs="Times New Roman"/>
          <w:sz w:val="26"/>
          <w:szCs w:val="26"/>
        </w:rPr>
      </w:pPr>
    </w:p>
    <w:p w14:paraId="0AFD0B4D" w14:textId="1F96AAC5" w:rsidR="005D3976" w:rsidRDefault="001924B0" w:rsidP="00FB66BA">
      <w:pPr>
        <w:pStyle w:val="Titre2"/>
        <w:spacing w:line="360" w:lineRule="auto"/>
        <w:ind w:left="360"/>
        <w:jc w:val="both"/>
        <w:rPr>
          <w:rFonts w:ascii="Times New Roman" w:eastAsia="Times New Roman" w:hAnsi="Times New Roman" w:cs="Times New Roman"/>
          <w:lang w:eastAsia="fr-FR"/>
        </w:rPr>
      </w:pPr>
      <w:bookmarkStart w:id="30" w:name="_Toc209253731"/>
      <w:r w:rsidRPr="00140ABC">
        <w:rPr>
          <w:rFonts w:ascii="Times New Roman" w:eastAsia="Times New Roman" w:hAnsi="Times New Roman" w:cs="Times New Roman"/>
          <w:lang w:eastAsia="fr-FR"/>
        </w:rPr>
        <w:lastRenderedPageBreak/>
        <w:t xml:space="preserve">1.2 </w:t>
      </w:r>
      <w:r w:rsidR="005D3976" w:rsidRPr="00140ABC">
        <w:rPr>
          <w:rFonts w:ascii="Times New Roman" w:eastAsia="Times New Roman" w:hAnsi="Times New Roman" w:cs="Times New Roman"/>
          <w:lang w:eastAsia="fr-FR"/>
        </w:rPr>
        <w:t>Objectifs</w:t>
      </w:r>
      <w:bookmarkEnd w:id="30"/>
    </w:p>
    <w:p w14:paraId="1C274C7D" w14:textId="77777777" w:rsidR="00FB66BA" w:rsidRPr="00FB66BA" w:rsidRDefault="00FB66BA" w:rsidP="00FB66BA">
      <w:pPr>
        <w:rPr>
          <w:lang w:eastAsia="fr-FR"/>
        </w:rPr>
      </w:pPr>
    </w:p>
    <w:p w14:paraId="28A7454B" w14:textId="77777777" w:rsidR="005D3976" w:rsidRPr="00140ABC" w:rsidRDefault="005D3976" w:rsidP="00140ABC">
      <w:pPr>
        <w:pStyle w:val="Bibliographie"/>
        <w:numPr>
          <w:ilvl w:val="2"/>
          <w:numId w:val="6"/>
        </w:numPr>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Objectif général </w:t>
      </w:r>
    </w:p>
    <w:p w14:paraId="341A0A31" w14:textId="763A9DA7" w:rsidR="005D3976" w:rsidRPr="00140ABC" w:rsidRDefault="00413178" w:rsidP="00140ABC">
      <w:pPr>
        <w:pStyle w:val="Bibliographie"/>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Décrire le profil</w:t>
      </w:r>
      <w:r w:rsidR="00F52B8C" w:rsidRPr="00140ABC">
        <w:rPr>
          <w:rFonts w:ascii="Times New Roman" w:hAnsi="Times New Roman" w:cs="Times New Roman"/>
          <w:sz w:val="26"/>
          <w:szCs w:val="26"/>
        </w:rPr>
        <w:t xml:space="preserve"> </w:t>
      </w:r>
      <w:proofErr w:type="spellStart"/>
      <w:r w:rsidR="00F52B8C" w:rsidRPr="00140ABC">
        <w:rPr>
          <w:rFonts w:ascii="Times New Roman" w:hAnsi="Times New Roman" w:cs="Times New Roman"/>
          <w:sz w:val="26"/>
          <w:szCs w:val="26"/>
        </w:rPr>
        <w:t>épidémioclinique</w:t>
      </w:r>
      <w:proofErr w:type="spellEnd"/>
      <w:r w:rsidR="00F52B8C" w:rsidRPr="00140ABC">
        <w:rPr>
          <w:rFonts w:ascii="Times New Roman" w:hAnsi="Times New Roman" w:cs="Times New Roman"/>
          <w:sz w:val="26"/>
          <w:szCs w:val="26"/>
        </w:rPr>
        <w:t xml:space="preserve">, </w:t>
      </w:r>
      <w:commentRangeStart w:id="31"/>
      <w:r w:rsidR="00F52B8C" w:rsidRPr="00140ABC">
        <w:rPr>
          <w:rFonts w:ascii="Times New Roman" w:hAnsi="Times New Roman" w:cs="Times New Roman"/>
          <w:sz w:val="26"/>
          <w:szCs w:val="26"/>
        </w:rPr>
        <w:t xml:space="preserve">les facteurs </w:t>
      </w:r>
      <w:r w:rsidRPr="00140ABC">
        <w:rPr>
          <w:rFonts w:ascii="Times New Roman" w:hAnsi="Times New Roman" w:cs="Times New Roman"/>
          <w:sz w:val="26"/>
          <w:szCs w:val="26"/>
        </w:rPr>
        <w:t>associés</w:t>
      </w:r>
      <w:r w:rsidR="00F52B8C" w:rsidRPr="00140ABC">
        <w:rPr>
          <w:rFonts w:ascii="Times New Roman" w:hAnsi="Times New Roman" w:cs="Times New Roman"/>
          <w:sz w:val="26"/>
          <w:szCs w:val="26"/>
        </w:rPr>
        <w:t xml:space="preserve"> </w:t>
      </w:r>
      <w:commentRangeEnd w:id="31"/>
      <w:r w:rsidR="0095587F">
        <w:rPr>
          <w:rStyle w:val="Marquedecommentaire"/>
        </w:rPr>
        <w:commentReference w:id="31"/>
      </w:r>
      <w:r w:rsidR="00F52B8C" w:rsidRPr="00140ABC">
        <w:rPr>
          <w:rFonts w:ascii="Times New Roman" w:hAnsi="Times New Roman" w:cs="Times New Roman"/>
          <w:sz w:val="26"/>
          <w:szCs w:val="26"/>
        </w:rPr>
        <w:t>et l’impact sur la qualité de vie des patients atteints de maladie de Verneuil au Bénin et au Cameroun</w:t>
      </w:r>
      <w:r w:rsidR="005D3976" w:rsidRPr="00140ABC">
        <w:rPr>
          <w:rFonts w:ascii="Times New Roman" w:hAnsi="Times New Roman" w:cs="Times New Roman"/>
          <w:sz w:val="26"/>
          <w:szCs w:val="26"/>
        </w:rPr>
        <w:t xml:space="preserve">. </w:t>
      </w:r>
    </w:p>
    <w:p w14:paraId="6605B943" w14:textId="77777777" w:rsidR="005D3976" w:rsidRPr="00140ABC" w:rsidRDefault="005D3976" w:rsidP="00140ABC">
      <w:pPr>
        <w:pStyle w:val="Bibliographie"/>
        <w:spacing w:line="360" w:lineRule="auto"/>
        <w:ind w:left="768"/>
        <w:jc w:val="both"/>
        <w:rPr>
          <w:rFonts w:ascii="Times New Roman" w:hAnsi="Times New Roman" w:cs="Times New Roman"/>
          <w:sz w:val="26"/>
          <w:szCs w:val="26"/>
        </w:rPr>
      </w:pPr>
      <w:r w:rsidRPr="00140ABC">
        <w:rPr>
          <w:rFonts w:ascii="Times New Roman" w:hAnsi="Times New Roman" w:cs="Times New Roman"/>
          <w:sz w:val="26"/>
          <w:szCs w:val="26"/>
        </w:rPr>
        <w:t xml:space="preserve">1.2.2. Objectifs spécifiques </w:t>
      </w:r>
    </w:p>
    <w:p w14:paraId="719BF020" w14:textId="50741713" w:rsidR="00413178" w:rsidRPr="00140ABC" w:rsidRDefault="00413178" w:rsidP="00140ABC">
      <w:pPr>
        <w:pStyle w:val="Bibliographie"/>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 Décrire les caractéristiques sociodémographiques et cliniques des patients.</w:t>
      </w:r>
    </w:p>
    <w:p w14:paraId="65F70A7B" w14:textId="77777777" w:rsidR="00413178" w:rsidRPr="00140ABC" w:rsidRDefault="00413178" w:rsidP="00140ABC">
      <w:pPr>
        <w:pStyle w:val="Bibliographie"/>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w:t>
      </w:r>
      <w:commentRangeStart w:id="32"/>
      <w:r w:rsidRPr="00413178">
        <w:rPr>
          <w:rFonts w:ascii="Times New Roman" w:hAnsi="Times New Roman" w:cs="Times New Roman"/>
          <w:sz w:val="26"/>
          <w:szCs w:val="26"/>
        </w:rPr>
        <w:t>Identifier les principaux facteurs de risque associés (tabagisme, obésité, antécédents familiaux, comorbidités).</w:t>
      </w:r>
      <w:commentRangeEnd w:id="32"/>
      <w:r w:rsidR="0095587F">
        <w:rPr>
          <w:rStyle w:val="Marquedecommentaire"/>
        </w:rPr>
        <w:commentReference w:id="32"/>
      </w:r>
    </w:p>
    <w:p w14:paraId="18B103C2" w14:textId="77777777" w:rsidR="00413178" w:rsidRPr="00140ABC" w:rsidRDefault="00413178" w:rsidP="00140ABC">
      <w:pPr>
        <w:pStyle w:val="Bibliographie"/>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w:t>
      </w:r>
      <w:r w:rsidRPr="00413178">
        <w:rPr>
          <w:rFonts w:ascii="Times New Roman" w:hAnsi="Times New Roman" w:cs="Times New Roman"/>
          <w:sz w:val="26"/>
          <w:szCs w:val="26"/>
        </w:rPr>
        <w:t>Évaluer les répercussions de la maladie sur la qualité de vie à l’aide d’outils validés (DLQI).</w:t>
      </w:r>
    </w:p>
    <w:p w14:paraId="109EB0CE" w14:textId="7E0D3472" w:rsidR="00413178" w:rsidRPr="00413178" w:rsidRDefault="00413178" w:rsidP="00140ABC">
      <w:pPr>
        <w:pStyle w:val="Bibliographie"/>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w:t>
      </w:r>
      <w:r w:rsidRPr="00413178">
        <w:rPr>
          <w:rFonts w:ascii="Times New Roman" w:hAnsi="Times New Roman" w:cs="Times New Roman"/>
          <w:sz w:val="26"/>
          <w:szCs w:val="26"/>
        </w:rPr>
        <w:t>Documenter les modalités de prise en charge thérapeutique utilisées dans les différents centres.</w:t>
      </w:r>
    </w:p>
    <w:p w14:paraId="090954D8" w14:textId="77777777" w:rsidR="005D3976" w:rsidRPr="00140ABC" w:rsidRDefault="005D3976" w:rsidP="00140ABC">
      <w:pPr>
        <w:pStyle w:val="Titre1"/>
        <w:spacing w:line="360" w:lineRule="auto"/>
        <w:jc w:val="both"/>
        <w:rPr>
          <w:rFonts w:ascii="Times New Roman" w:hAnsi="Times New Roman" w:cs="Times New Roman"/>
          <w:b/>
          <w:bCs/>
          <w:sz w:val="26"/>
          <w:szCs w:val="26"/>
        </w:rPr>
      </w:pPr>
      <w:bookmarkStart w:id="33" w:name="_Toc209253732"/>
      <w:r w:rsidRPr="00140ABC">
        <w:rPr>
          <w:rFonts w:ascii="Times New Roman" w:hAnsi="Times New Roman" w:cs="Times New Roman"/>
          <w:b/>
          <w:bCs/>
          <w:sz w:val="26"/>
          <w:szCs w:val="26"/>
        </w:rPr>
        <w:t xml:space="preserve">2- </w:t>
      </w:r>
      <w:commentRangeStart w:id="34"/>
      <w:r w:rsidRPr="00140ABC">
        <w:rPr>
          <w:rFonts w:ascii="Times New Roman" w:hAnsi="Times New Roman" w:cs="Times New Roman"/>
          <w:b/>
          <w:bCs/>
          <w:sz w:val="26"/>
          <w:szCs w:val="26"/>
        </w:rPr>
        <w:t>Cadre et Méthodes de l’étude</w:t>
      </w:r>
      <w:bookmarkEnd w:id="33"/>
      <w:commentRangeEnd w:id="34"/>
      <w:r w:rsidR="00C51642">
        <w:rPr>
          <w:rStyle w:val="Marquedecommentaire"/>
          <w:rFonts w:asciiTheme="minorHAnsi" w:eastAsiaTheme="minorHAnsi" w:hAnsiTheme="minorHAnsi" w:cstheme="minorBidi"/>
          <w:color w:val="auto"/>
        </w:rPr>
        <w:commentReference w:id="34"/>
      </w:r>
    </w:p>
    <w:p w14:paraId="2D3F0629" w14:textId="2AAE2A82" w:rsidR="00F01117" w:rsidRPr="00FB66BA" w:rsidRDefault="005D3976" w:rsidP="00FB66BA">
      <w:pPr>
        <w:pStyle w:val="Titre2"/>
        <w:spacing w:line="360" w:lineRule="auto"/>
        <w:jc w:val="both"/>
        <w:rPr>
          <w:rFonts w:ascii="Times New Roman" w:hAnsi="Times New Roman" w:cs="Times New Roman"/>
          <w:b/>
          <w:bCs/>
        </w:rPr>
      </w:pPr>
      <w:bookmarkStart w:id="35" w:name="_Toc209253733"/>
      <w:r w:rsidRPr="00140ABC">
        <w:rPr>
          <w:rFonts w:ascii="Times New Roman" w:hAnsi="Times New Roman" w:cs="Times New Roman"/>
          <w:b/>
          <w:bCs/>
        </w:rPr>
        <w:t>2.1.  Cadre d’étude</w:t>
      </w:r>
      <w:bookmarkEnd w:id="35"/>
    </w:p>
    <w:p w14:paraId="7E561D9A" w14:textId="0EA5C794" w:rsidR="00F01117" w:rsidRPr="00140ABC" w:rsidRDefault="00F01117" w:rsidP="00140ABC">
      <w:pPr>
        <w:pStyle w:val="NormalWeb"/>
        <w:spacing w:line="360" w:lineRule="auto"/>
        <w:jc w:val="both"/>
        <w:rPr>
          <w:sz w:val="26"/>
          <w:szCs w:val="26"/>
        </w:rPr>
      </w:pPr>
      <w:commentRangeStart w:id="36"/>
      <w:r w:rsidRPr="00140ABC">
        <w:rPr>
          <w:sz w:val="26"/>
          <w:szCs w:val="26"/>
        </w:rPr>
        <w:t>L’étude sera conduite dans les services de dermatologie-vénérologie des établissements suivants :</w:t>
      </w:r>
      <w:commentRangeEnd w:id="36"/>
      <w:r w:rsidR="00C51642">
        <w:rPr>
          <w:rStyle w:val="Marquedecommentaire"/>
          <w:rFonts w:asciiTheme="minorHAnsi" w:eastAsiaTheme="minorHAnsi" w:hAnsiTheme="minorHAnsi" w:cstheme="minorBidi"/>
          <w:kern w:val="2"/>
          <w:lang w:eastAsia="en-US"/>
          <w14:ligatures w14:val="standardContextual"/>
        </w:rPr>
        <w:commentReference w:id="36"/>
      </w:r>
    </w:p>
    <w:p w14:paraId="48BAAAC9" w14:textId="69764CB9" w:rsidR="00F01117" w:rsidRPr="00140ABC" w:rsidRDefault="00F01117" w:rsidP="00140ABC">
      <w:pPr>
        <w:pStyle w:val="NormalWeb"/>
        <w:numPr>
          <w:ilvl w:val="0"/>
          <w:numId w:val="25"/>
        </w:numPr>
        <w:spacing w:line="360" w:lineRule="auto"/>
        <w:jc w:val="both"/>
        <w:rPr>
          <w:sz w:val="26"/>
          <w:szCs w:val="26"/>
        </w:rPr>
      </w:pPr>
      <w:r w:rsidRPr="00140ABC">
        <w:rPr>
          <w:sz w:val="26"/>
          <w:szCs w:val="26"/>
        </w:rPr>
        <w:t>Centre National Hospitalier et Universitaire Hubert Koutougou Maga (CNHU-HKM),</w:t>
      </w:r>
      <w:ins w:id="37" w:author="NANSSEU NJINGANG, Jobert Richie" w:date="2025-09-20T12:36:00Z" w16du:dateUtc="2025-09-20T10:36:00Z">
        <w:r w:rsidR="00C51642">
          <w:rPr>
            <w:sz w:val="26"/>
            <w:szCs w:val="26"/>
          </w:rPr>
          <w:t xml:space="preserve"> Cotonou, Bénin</w:t>
        </w:r>
      </w:ins>
    </w:p>
    <w:p w14:paraId="3C36B504" w14:textId="77777777" w:rsidR="00F01117" w:rsidRPr="00140ABC" w:rsidRDefault="00F01117" w:rsidP="00140ABC">
      <w:pPr>
        <w:pStyle w:val="NormalWeb"/>
        <w:numPr>
          <w:ilvl w:val="0"/>
          <w:numId w:val="25"/>
        </w:numPr>
        <w:spacing w:line="360" w:lineRule="auto"/>
        <w:jc w:val="both"/>
        <w:rPr>
          <w:sz w:val="26"/>
          <w:szCs w:val="26"/>
        </w:rPr>
      </w:pPr>
      <w:r w:rsidRPr="00140ABC">
        <w:rPr>
          <w:sz w:val="26"/>
          <w:szCs w:val="26"/>
        </w:rPr>
        <w:t xml:space="preserve">Centre Hospitalier Universitaire Départemental </w:t>
      </w:r>
      <w:proofErr w:type="spellStart"/>
      <w:r w:rsidRPr="00140ABC">
        <w:rPr>
          <w:sz w:val="26"/>
          <w:szCs w:val="26"/>
        </w:rPr>
        <w:t>Borgou</w:t>
      </w:r>
      <w:proofErr w:type="spellEnd"/>
      <w:r w:rsidRPr="00140ABC">
        <w:rPr>
          <w:sz w:val="26"/>
          <w:szCs w:val="26"/>
        </w:rPr>
        <w:t>-Alibori,</w:t>
      </w:r>
    </w:p>
    <w:p w14:paraId="2C82E4CF" w14:textId="55CC0DFC" w:rsidR="005D3976" w:rsidRDefault="00F01117" w:rsidP="00FB66BA">
      <w:pPr>
        <w:pStyle w:val="NormalWeb"/>
        <w:numPr>
          <w:ilvl w:val="0"/>
          <w:numId w:val="25"/>
        </w:numPr>
        <w:spacing w:line="360" w:lineRule="auto"/>
        <w:jc w:val="both"/>
        <w:rPr>
          <w:ins w:id="38" w:author="NANSSEU NJINGANG, Jobert Richie" w:date="2025-09-20T12:37:00Z" w16du:dateUtc="2025-09-20T10:37:00Z"/>
          <w:sz w:val="26"/>
          <w:szCs w:val="26"/>
        </w:rPr>
      </w:pPr>
      <w:r w:rsidRPr="00140ABC">
        <w:rPr>
          <w:sz w:val="26"/>
          <w:szCs w:val="26"/>
        </w:rPr>
        <w:t>Hôpital Central de Yaoundé.</w:t>
      </w:r>
    </w:p>
    <w:p w14:paraId="6FE27E47" w14:textId="13762E2F" w:rsidR="00C51642" w:rsidRPr="00FB66BA" w:rsidRDefault="00C51642" w:rsidP="00FB66BA">
      <w:pPr>
        <w:pStyle w:val="NormalWeb"/>
        <w:numPr>
          <w:ilvl w:val="0"/>
          <w:numId w:val="25"/>
        </w:numPr>
        <w:spacing w:line="360" w:lineRule="auto"/>
        <w:jc w:val="both"/>
        <w:rPr>
          <w:sz w:val="26"/>
          <w:szCs w:val="26"/>
        </w:rPr>
      </w:pPr>
      <w:ins w:id="39" w:author="NANSSEU NJINGANG, Jobert Richie" w:date="2025-09-20T12:37:00Z" w16du:dateUtc="2025-09-20T10:37:00Z">
        <w:r>
          <w:rPr>
            <w:sz w:val="26"/>
            <w:szCs w:val="26"/>
          </w:rPr>
          <w:t>Hôpital Gynéco-Obstétrique et Pédiatrique de Yaoundé</w:t>
        </w:r>
      </w:ins>
    </w:p>
    <w:p w14:paraId="2CDB47B2" w14:textId="104157AA" w:rsidR="005D3976" w:rsidRPr="00FB66BA" w:rsidRDefault="005D3976" w:rsidP="00FB66BA">
      <w:pPr>
        <w:pStyle w:val="Titre2"/>
        <w:spacing w:line="360" w:lineRule="auto"/>
        <w:jc w:val="both"/>
        <w:rPr>
          <w:rFonts w:ascii="Times New Roman" w:hAnsi="Times New Roman" w:cs="Times New Roman"/>
          <w:b/>
        </w:rPr>
      </w:pPr>
      <w:bookmarkStart w:id="40" w:name="_Toc209253734"/>
      <w:r w:rsidRPr="00140ABC">
        <w:rPr>
          <w:rFonts w:ascii="Times New Roman" w:hAnsi="Times New Roman" w:cs="Times New Roman"/>
          <w:b/>
        </w:rPr>
        <w:t>2.2.  Méthode d’étude</w:t>
      </w:r>
      <w:bookmarkEnd w:id="40"/>
      <w:r w:rsidRPr="00140ABC">
        <w:rPr>
          <w:rFonts w:ascii="Times New Roman" w:hAnsi="Times New Roman" w:cs="Times New Roman"/>
          <w:b/>
        </w:rPr>
        <w:tab/>
      </w:r>
    </w:p>
    <w:p w14:paraId="735A48BC" w14:textId="77777777" w:rsidR="005D3976" w:rsidRPr="00140ABC" w:rsidRDefault="005D3976" w:rsidP="00140ABC">
      <w:pPr>
        <w:tabs>
          <w:tab w:val="left" w:pos="5025"/>
        </w:tabs>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2.2.1.  Type et durée de l’étude</w:t>
      </w:r>
      <w:r w:rsidRPr="00140ABC">
        <w:rPr>
          <w:rFonts w:ascii="Times New Roman" w:hAnsi="Times New Roman" w:cs="Times New Roman"/>
          <w:b/>
          <w:sz w:val="26"/>
          <w:szCs w:val="26"/>
        </w:rPr>
        <w:tab/>
      </w:r>
    </w:p>
    <w:p w14:paraId="1524B655" w14:textId="77777777" w:rsidR="00F01117" w:rsidRPr="00F01117" w:rsidRDefault="00F01117" w:rsidP="00140ABC">
      <w:pPr>
        <w:spacing w:after="0" w:line="360" w:lineRule="auto"/>
        <w:jc w:val="both"/>
        <w:rPr>
          <w:rFonts w:ascii="Times New Roman" w:hAnsi="Times New Roman" w:cs="Times New Roman"/>
          <w:sz w:val="26"/>
          <w:szCs w:val="26"/>
        </w:rPr>
      </w:pPr>
      <w:r w:rsidRPr="00F01117">
        <w:rPr>
          <w:rFonts w:ascii="Times New Roman" w:hAnsi="Times New Roman" w:cs="Times New Roman"/>
          <w:sz w:val="26"/>
          <w:szCs w:val="26"/>
        </w:rPr>
        <w:lastRenderedPageBreak/>
        <w:t xml:space="preserve">Il s’agira d’une étude transversale, à visée descriptive </w:t>
      </w:r>
      <w:commentRangeStart w:id="41"/>
      <w:r w:rsidRPr="00F01117">
        <w:rPr>
          <w:rFonts w:ascii="Times New Roman" w:hAnsi="Times New Roman" w:cs="Times New Roman"/>
          <w:sz w:val="26"/>
          <w:szCs w:val="26"/>
        </w:rPr>
        <w:t>et analytique</w:t>
      </w:r>
      <w:commentRangeEnd w:id="41"/>
      <w:r w:rsidR="00C51642">
        <w:rPr>
          <w:rStyle w:val="Marquedecommentaire"/>
        </w:rPr>
        <w:commentReference w:id="41"/>
      </w:r>
      <w:r w:rsidRPr="00F01117">
        <w:rPr>
          <w:rFonts w:ascii="Times New Roman" w:hAnsi="Times New Roman" w:cs="Times New Roman"/>
          <w:sz w:val="26"/>
          <w:szCs w:val="26"/>
        </w:rPr>
        <w:t>, reposant sur un recueil rétrospectif et prospectif.</w:t>
      </w:r>
    </w:p>
    <w:p w14:paraId="3C73885C" w14:textId="77777777" w:rsidR="00F01117" w:rsidRPr="00F01117" w:rsidRDefault="00F01117" w:rsidP="00140ABC">
      <w:pPr>
        <w:numPr>
          <w:ilvl w:val="0"/>
          <w:numId w:val="26"/>
        </w:numPr>
        <w:spacing w:after="0" w:line="360" w:lineRule="auto"/>
        <w:jc w:val="both"/>
        <w:rPr>
          <w:rFonts w:ascii="Times New Roman" w:hAnsi="Times New Roman" w:cs="Times New Roman"/>
          <w:sz w:val="26"/>
          <w:szCs w:val="26"/>
        </w:rPr>
      </w:pPr>
      <w:r w:rsidRPr="00F01117">
        <w:rPr>
          <w:rFonts w:ascii="Times New Roman" w:hAnsi="Times New Roman" w:cs="Times New Roman"/>
          <w:b/>
          <w:bCs/>
          <w:sz w:val="26"/>
          <w:szCs w:val="26"/>
        </w:rPr>
        <w:t>Volet rétrospectif</w:t>
      </w:r>
      <w:r w:rsidRPr="00F01117">
        <w:rPr>
          <w:rFonts w:ascii="Times New Roman" w:hAnsi="Times New Roman" w:cs="Times New Roman"/>
          <w:sz w:val="26"/>
          <w:szCs w:val="26"/>
        </w:rPr>
        <w:t xml:space="preserve"> : inclusion des dossiers de patients suivis entre janvier 2015 et décembre 2024.</w:t>
      </w:r>
    </w:p>
    <w:p w14:paraId="37431514" w14:textId="77777777" w:rsidR="00F01117" w:rsidRPr="00F01117" w:rsidRDefault="00F01117" w:rsidP="00140ABC">
      <w:pPr>
        <w:numPr>
          <w:ilvl w:val="0"/>
          <w:numId w:val="26"/>
        </w:numPr>
        <w:spacing w:after="0" w:line="360" w:lineRule="auto"/>
        <w:jc w:val="both"/>
        <w:rPr>
          <w:rFonts w:ascii="Times New Roman" w:hAnsi="Times New Roman" w:cs="Times New Roman"/>
          <w:sz w:val="26"/>
          <w:szCs w:val="26"/>
        </w:rPr>
      </w:pPr>
      <w:r w:rsidRPr="00F01117">
        <w:rPr>
          <w:rFonts w:ascii="Times New Roman" w:hAnsi="Times New Roman" w:cs="Times New Roman"/>
          <w:b/>
          <w:bCs/>
          <w:sz w:val="26"/>
          <w:szCs w:val="26"/>
        </w:rPr>
        <w:t>Volet prospectif</w:t>
      </w:r>
      <w:r w:rsidRPr="00F01117">
        <w:rPr>
          <w:rFonts w:ascii="Times New Roman" w:hAnsi="Times New Roman" w:cs="Times New Roman"/>
          <w:sz w:val="26"/>
          <w:szCs w:val="26"/>
        </w:rPr>
        <w:t xml:space="preserve"> : inclusion des patients vus en consultation entre janvier et octobre 2025.</w:t>
      </w:r>
    </w:p>
    <w:p w14:paraId="03FB6308" w14:textId="77777777" w:rsidR="005D3976" w:rsidRPr="00140ABC" w:rsidRDefault="005D3976" w:rsidP="00140ABC">
      <w:pPr>
        <w:spacing w:after="0" w:line="360" w:lineRule="auto"/>
        <w:jc w:val="both"/>
        <w:rPr>
          <w:rFonts w:ascii="Times New Roman" w:hAnsi="Times New Roman" w:cs="Times New Roman"/>
          <w:sz w:val="26"/>
          <w:szCs w:val="26"/>
        </w:rPr>
      </w:pPr>
    </w:p>
    <w:p w14:paraId="5E12D344"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2.2.2. Population d’étude</w:t>
      </w:r>
    </w:p>
    <w:p w14:paraId="133FBBBC" w14:textId="03E27E9D" w:rsidR="005D3976" w:rsidRPr="00140ABC" w:rsidRDefault="005D3976" w:rsidP="00140ABC">
      <w:pPr>
        <w:pStyle w:val="Bibliographie"/>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La population source est composée des </w:t>
      </w:r>
      <w:r w:rsidR="000662A4" w:rsidRPr="00140ABC">
        <w:rPr>
          <w:rFonts w:ascii="Times New Roman" w:hAnsi="Times New Roman" w:cs="Times New Roman"/>
          <w:sz w:val="26"/>
          <w:szCs w:val="26"/>
        </w:rPr>
        <w:t xml:space="preserve">personnes </w:t>
      </w:r>
      <w:proofErr w:type="spellStart"/>
      <w:r w:rsidRPr="00140ABC">
        <w:rPr>
          <w:rFonts w:ascii="Times New Roman" w:hAnsi="Times New Roman" w:cs="Times New Roman"/>
          <w:sz w:val="26"/>
          <w:szCs w:val="26"/>
        </w:rPr>
        <w:t>résidan</w:t>
      </w:r>
      <w:proofErr w:type="spellEnd"/>
      <w:del w:id="42" w:author="NANSSEU NJINGANG, Jobert Richie" w:date="2025-09-20T12:46:00Z" w16du:dateUtc="2025-09-20T10:46:00Z">
        <w:r w:rsidRPr="00140ABC" w:rsidDel="00C51642">
          <w:rPr>
            <w:rFonts w:ascii="Times New Roman" w:hAnsi="Times New Roman" w:cs="Times New Roman"/>
            <w:sz w:val="26"/>
            <w:szCs w:val="26"/>
          </w:rPr>
          <w:delText>t</w:delText>
        </w:r>
        <w:r w:rsidR="000662A4" w:rsidRPr="00140ABC" w:rsidDel="00C51642">
          <w:rPr>
            <w:rFonts w:ascii="Times New Roman" w:hAnsi="Times New Roman" w:cs="Times New Roman"/>
            <w:sz w:val="26"/>
            <w:szCs w:val="26"/>
          </w:rPr>
          <w:delText>es</w:delText>
        </w:r>
      </w:del>
      <w:r w:rsidRPr="00140ABC">
        <w:rPr>
          <w:rFonts w:ascii="Times New Roman" w:hAnsi="Times New Roman" w:cs="Times New Roman"/>
          <w:sz w:val="26"/>
          <w:szCs w:val="26"/>
        </w:rPr>
        <w:t xml:space="preserve"> sur toute l’étendue d</w:t>
      </w:r>
      <w:ins w:id="43" w:author="NANSSEU NJINGANG, Jobert Richie" w:date="2025-09-20T12:47:00Z" w16du:dateUtc="2025-09-20T10:47:00Z">
        <w:r w:rsidR="00CE72BA">
          <w:rPr>
            <w:rFonts w:ascii="Times New Roman" w:hAnsi="Times New Roman" w:cs="Times New Roman"/>
            <w:sz w:val="26"/>
            <w:szCs w:val="26"/>
          </w:rPr>
          <w:t>es</w:t>
        </w:r>
      </w:ins>
      <w:del w:id="44" w:author="NANSSEU NJINGANG, Jobert Richie" w:date="2025-09-20T12:47:00Z" w16du:dateUtc="2025-09-20T10:47:00Z">
        <w:r w:rsidRPr="00140ABC" w:rsidDel="00CE72BA">
          <w:rPr>
            <w:rFonts w:ascii="Times New Roman" w:hAnsi="Times New Roman" w:cs="Times New Roman"/>
            <w:sz w:val="26"/>
            <w:szCs w:val="26"/>
          </w:rPr>
          <w:delText>u</w:delText>
        </w:r>
      </w:del>
      <w:r w:rsidRPr="00140ABC">
        <w:rPr>
          <w:rFonts w:ascii="Times New Roman" w:hAnsi="Times New Roman" w:cs="Times New Roman"/>
          <w:sz w:val="26"/>
          <w:szCs w:val="26"/>
        </w:rPr>
        <w:t xml:space="preserve"> territoire</w:t>
      </w:r>
      <w:ins w:id="45" w:author="NANSSEU NJINGANG, Jobert Richie" w:date="2025-09-20T12:47:00Z" w16du:dateUtc="2025-09-20T10:47:00Z">
        <w:r w:rsidR="00CE72BA">
          <w:rPr>
            <w:rFonts w:ascii="Times New Roman" w:hAnsi="Times New Roman" w:cs="Times New Roman"/>
            <w:sz w:val="26"/>
            <w:szCs w:val="26"/>
          </w:rPr>
          <w:t>s</w:t>
        </w:r>
      </w:ins>
      <w:r w:rsidRPr="00140ABC">
        <w:rPr>
          <w:rFonts w:ascii="Times New Roman" w:hAnsi="Times New Roman" w:cs="Times New Roman"/>
          <w:sz w:val="26"/>
          <w:szCs w:val="26"/>
        </w:rPr>
        <w:t xml:space="preserve"> béninois et</w:t>
      </w:r>
      <w:r w:rsidR="000662A4" w:rsidRPr="00140ABC">
        <w:rPr>
          <w:rFonts w:ascii="Times New Roman" w:hAnsi="Times New Roman" w:cs="Times New Roman"/>
          <w:sz w:val="26"/>
          <w:szCs w:val="26"/>
        </w:rPr>
        <w:t xml:space="preserve"> camerounais. </w:t>
      </w:r>
    </w:p>
    <w:p w14:paraId="70215784" w14:textId="1911B5B8" w:rsidR="006D67FF" w:rsidRPr="00140ABC" w:rsidRDefault="006D67FF" w:rsidP="00140ABC">
      <w:pPr>
        <w:pStyle w:val="NormalWeb"/>
        <w:numPr>
          <w:ilvl w:val="0"/>
          <w:numId w:val="29"/>
        </w:numPr>
        <w:spacing w:line="360" w:lineRule="auto"/>
        <w:jc w:val="both"/>
        <w:rPr>
          <w:sz w:val="26"/>
          <w:szCs w:val="26"/>
        </w:rPr>
      </w:pPr>
      <w:r w:rsidRPr="00140ABC">
        <w:rPr>
          <w:rStyle w:val="lev"/>
          <w:sz w:val="26"/>
          <w:szCs w:val="26"/>
        </w:rPr>
        <w:t>Critères d’inclusion :</w:t>
      </w:r>
    </w:p>
    <w:p w14:paraId="4A27676D" w14:textId="77777777" w:rsidR="006D67FF" w:rsidRPr="00140ABC" w:rsidRDefault="006D67FF" w:rsidP="00140ABC">
      <w:pPr>
        <w:pStyle w:val="NormalWeb"/>
        <w:numPr>
          <w:ilvl w:val="0"/>
          <w:numId w:val="27"/>
        </w:numPr>
        <w:spacing w:line="360" w:lineRule="auto"/>
        <w:jc w:val="both"/>
        <w:rPr>
          <w:sz w:val="26"/>
          <w:szCs w:val="26"/>
        </w:rPr>
      </w:pPr>
      <w:r w:rsidRPr="00140ABC">
        <w:rPr>
          <w:sz w:val="26"/>
          <w:szCs w:val="26"/>
        </w:rPr>
        <w:t xml:space="preserve">Volet prospectif </w:t>
      </w:r>
      <w:commentRangeStart w:id="46"/>
      <w:r w:rsidRPr="00140ABC">
        <w:rPr>
          <w:sz w:val="26"/>
          <w:szCs w:val="26"/>
        </w:rPr>
        <w:t>: tout patient présentant une maladie de Verneuil confirmée</w:t>
      </w:r>
      <w:commentRangeEnd w:id="46"/>
      <w:r w:rsidR="00C51642">
        <w:rPr>
          <w:rStyle w:val="Marquedecommentaire"/>
          <w:rFonts w:asciiTheme="minorHAnsi" w:eastAsiaTheme="minorHAnsi" w:hAnsiTheme="minorHAnsi" w:cstheme="minorBidi"/>
          <w:kern w:val="2"/>
          <w:lang w:eastAsia="en-US"/>
          <w14:ligatures w14:val="standardContextual"/>
        </w:rPr>
        <w:commentReference w:id="46"/>
      </w:r>
      <w:r w:rsidRPr="00140ABC">
        <w:rPr>
          <w:sz w:val="26"/>
          <w:szCs w:val="26"/>
        </w:rPr>
        <w:t>, quel que soit l’âge ou le sexe, ayant donné son consentement éclairé (ou celui du parent/tuteur pour les mineurs).</w:t>
      </w:r>
    </w:p>
    <w:p w14:paraId="64B79FD4" w14:textId="77777777" w:rsidR="006D67FF" w:rsidRPr="00140ABC" w:rsidRDefault="006D67FF" w:rsidP="00140ABC">
      <w:pPr>
        <w:pStyle w:val="NormalWeb"/>
        <w:numPr>
          <w:ilvl w:val="0"/>
          <w:numId w:val="27"/>
        </w:numPr>
        <w:spacing w:line="360" w:lineRule="auto"/>
        <w:jc w:val="both"/>
        <w:rPr>
          <w:sz w:val="26"/>
          <w:szCs w:val="26"/>
        </w:rPr>
      </w:pPr>
      <w:commentRangeStart w:id="47"/>
      <w:r w:rsidRPr="00140ABC">
        <w:rPr>
          <w:sz w:val="26"/>
          <w:szCs w:val="26"/>
        </w:rPr>
        <w:t>Volet rétrospectif : tous les dossiers médicaux exploitables contenant les informations nécessaires.</w:t>
      </w:r>
      <w:commentRangeEnd w:id="47"/>
      <w:r w:rsidR="00C51642">
        <w:rPr>
          <w:rStyle w:val="Marquedecommentaire"/>
          <w:rFonts w:asciiTheme="minorHAnsi" w:eastAsiaTheme="minorHAnsi" w:hAnsiTheme="minorHAnsi" w:cstheme="minorBidi"/>
          <w:kern w:val="2"/>
          <w:lang w:eastAsia="en-US"/>
          <w14:ligatures w14:val="standardContextual"/>
        </w:rPr>
        <w:commentReference w:id="47"/>
      </w:r>
    </w:p>
    <w:p w14:paraId="737B830C" w14:textId="2E943743" w:rsidR="006D67FF" w:rsidRPr="00140ABC" w:rsidRDefault="006D67FF" w:rsidP="00140ABC">
      <w:pPr>
        <w:pStyle w:val="NormalWeb"/>
        <w:numPr>
          <w:ilvl w:val="0"/>
          <w:numId w:val="29"/>
        </w:numPr>
        <w:spacing w:line="360" w:lineRule="auto"/>
        <w:jc w:val="both"/>
        <w:rPr>
          <w:sz w:val="26"/>
          <w:szCs w:val="26"/>
        </w:rPr>
      </w:pPr>
      <w:r w:rsidRPr="00140ABC">
        <w:rPr>
          <w:rStyle w:val="lev"/>
          <w:sz w:val="26"/>
          <w:szCs w:val="26"/>
        </w:rPr>
        <w:t>Critères de non-inclusion :</w:t>
      </w:r>
    </w:p>
    <w:p w14:paraId="645F46F0" w14:textId="77777777" w:rsidR="006D67FF" w:rsidRPr="00140ABC" w:rsidRDefault="006D67FF" w:rsidP="00140ABC">
      <w:pPr>
        <w:pStyle w:val="NormalWeb"/>
        <w:numPr>
          <w:ilvl w:val="0"/>
          <w:numId w:val="28"/>
        </w:numPr>
        <w:spacing w:line="360" w:lineRule="auto"/>
        <w:jc w:val="both"/>
        <w:rPr>
          <w:sz w:val="26"/>
          <w:szCs w:val="26"/>
        </w:rPr>
      </w:pPr>
      <w:commentRangeStart w:id="48"/>
      <w:r w:rsidRPr="00140ABC">
        <w:rPr>
          <w:sz w:val="26"/>
          <w:szCs w:val="26"/>
        </w:rPr>
        <w:t>Patients refusant de participer.</w:t>
      </w:r>
    </w:p>
    <w:p w14:paraId="36314E76" w14:textId="77777777" w:rsidR="006D67FF" w:rsidRPr="00140ABC" w:rsidRDefault="006D67FF" w:rsidP="00140ABC">
      <w:pPr>
        <w:pStyle w:val="NormalWeb"/>
        <w:numPr>
          <w:ilvl w:val="0"/>
          <w:numId w:val="28"/>
        </w:numPr>
        <w:spacing w:line="360" w:lineRule="auto"/>
        <w:jc w:val="both"/>
        <w:rPr>
          <w:sz w:val="26"/>
          <w:szCs w:val="26"/>
        </w:rPr>
      </w:pPr>
      <w:commentRangeStart w:id="49"/>
      <w:r w:rsidRPr="00140ABC">
        <w:rPr>
          <w:sz w:val="26"/>
          <w:szCs w:val="26"/>
        </w:rPr>
        <w:t>Dossiers incomplets ou inexploitables.</w:t>
      </w:r>
      <w:commentRangeEnd w:id="49"/>
      <w:r w:rsidR="00C51642">
        <w:rPr>
          <w:rStyle w:val="Marquedecommentaire"/>
          <w:rFonts w:asciiTheme="minorHAnsi" w:eastAsiaTheme="minorHAnsi" w:hAnsiTheme="minorHAnsi" w:cstheme="minorBidi"/>
          <w:kern w:val="2"/>
          <w:lang w:eastAsia="en-US"/>
          <w14:ligatures w14:val="standardContextual"/>
        </w:rPr>
        <w:commentReference w:id="49"/>
      </w:r>
      <w:commentRangeEnd w:id="48"/>
      <w:r w:rsidR="00CE72BA">
        <w:rPr>
          <w:rStyle w:val="Marquedecommentaire"/>
          <w:rFonts w:asciiTheme="minorHAnsi" w:eastAsiaTheme="minorHAnsi" w:hAnsiTheme="minorHAnsi" w:cstheme="minorBidi"/>
          <w:kern w:val="2"/>
          <w:lang w:eastAsia="en-US"/>
          <w14:ligatures w14:val="standardContextual"/>
        </w:rPr>
        <w:commentReference w:id="48"/>
      </w:r>
    </w:p>
    <w:p w14:paraId="6382F1F6"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2.2.3. Echantillonnage</w:t>
      </w:r>
    </w:p>
    <w:p w14:paraId="20CA8449" w14:textId="35CCC370" w:rsidR="005D3976" w:rsidRPr="00FB66BA" w:rsidRDefault="006D67FF" w:rsidP="00FB66BA">
      <w:pPr>
        <w:pStyle w:val="NormalWeb"/>
        <w:spacing w:line="360" w:lineRule="auto"/>
        <w:jc w:val="both"/>
        <w:rPr>
          <w:sz w:val="26"/>
          <w:szCs w:val="26"/>
        </w:rPr>
      </w:pPr>
      <w:r w:rsidRPr="00140ABC">
        <w:rPr>
          <w:sz w:val="26"/>
          <w:szCs w:val="26"/>
        </w:rPr>
        <w:t>Un échantillonnage exhaustif non probabiliste sera réalisé, incluant tous les cas répondant aux critères d’inclusion dans les différents centres.</w:t>
      </w:r>
    </w:p>
    <w:p w14:paraId="1441AB1B"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2.2.4. Variables</w:t>
      </w:r>
    </w:p>
    <w:p w14:paraId="364DE255"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Les variables à collecter sont : </w:t>
      </w:r>
    </w:p>
    <w:p w14:paraId="64F0A135" w14:textId="22238851" w:rsidR="005D3976" w:rsidRPr="00140ABC" w:rsidRDefault="005D3976" w:rsidP="00140ABC">
      <w:pPr>
        <w:pStyle w:val="Paragraphedeliste"/>
        <w:numPr>
          <w:ilvl w:val="0"/>
          <w:numId w:val="11"/>
        </w:numPr>
        <w:spacing w:after="0" w:line="360" w:lineRule="auto"/>
        <w:jc w:val="both"/>
        <w:rPr>
          <w:rFonts w:ascii="Times New Roman" w:hAnsi="Times New Roman"/>
          <w:sz w:val="26"/>
          <w:szCs w:val="26"/>
        </w:rPr>
      </w:pPr>
      <w:r w:rsidRPr="00140ABC">
        <w:rPr>
          <w:rFonts w:ascii="Times New Roman" w:hAnsi="Times New Roman"/>
          <w:sz w:val="26"/>
          <w:szCs w:val="26"/>
        </w:rPr>
        <w:t>Données socio-démographiques</w:t>
      </w:r>
      <w:r w:rsidR="006D67FF" w:rsidRPr="00140ABC">
        <w:rPr>
          <w:rFonts w:ascii="Times New Roman" w:hAnsi="Times New Roman"/>
          <w:sz w:val="26"/>
          <w:szCs w:val="26"/>
        </w:rPr>
        <w:t xml:space="preserve"> : âge, sexe, origine ethnique, niveau d’éducation (calculé selon l’IPSE), profession. </w:t>
      </w:r>
      <w:r w:rsidRPr="00140ABC">
        <w:rPr>
          <w:rFonts w:ascii="Times New Roman" w:hAnsi="Times New Roman"/>
          <w:sz w:val="26"/>
          <w:szCs w:val="26"/>
        </w:rPr>
        <w:t xml:space="preserve"> </w:t>
      </w:r>
    </w:p>
    <w:p w14:paraId="7E654F48" w14:textId="77777777" w:rsidR="005D3976" w:rsidRPr="00140ABC" w:rsidRDefault="005D3976" w:rsidP="00140ABC">
      <w:pPr>
        <w:pStyle w:val="Paragraphedeliste"/>
        <w:numPr>
          <w:ilvl w:val="0"/>
          <w:numId w:val="11"/>
        </w:numPr>
        <w:spacing w:after="0" w:line="360" w:lineRule="auto"/>
        <w:jc w:val="both"/>
        <w:rPr>
          <w:rFonts w:ascii="Times New Roman" w:hAnsi="Times New Roman"/>
          <w:sz w:val="26"/>
          <w:szCs w:val="26"/>
        </w:rPr>
      </w:pPr>
      <w:r w:rsidRPr="00140ABC">
        <w:rPr>
          <w:rFonts w:ascii="Times New Roman" w:hAnsi="Times New Roman"/>
          <w:sz w:val="26"/>
          <w:szCs w:val="26"/>
        </w:rPr>
        <w:t>Données cliniques</w:t>
      </w:r>
    </w:p>
    <w:p w14:paraId="0F9F85FB" w14:textId="77777777" w:rsidR="005D3976" w:rsidRPr="00140ABC" w:rsidRDefault="005D3976" w:rsidP="00140ABC">
      <w:pPr>
        <w:pStyle w:val="Paragraphedeliste"/>
        <w:numPr>
          <w:ilvl w:val="1"/>
          <w:numId w:val="11"/>
        </w:numPr>
        <w:spacing w:after="0" w:line="360" w:lineRule="auto"/>
        <w:jc w:val="both"/>
        <w:rPr>
          <w:rFonts w:ascii="Times New Roman" w:hAnsi="Times New Roman"/>
          <w:sz w:val="26"/>
          <w:szCs w:val="26"/>
        </w:rPr>
      </w:pPr>
      <w:r w:rsidRPr="00140ABC">
        <w:rPr>
          <w:rFonts w:ascii="Times New Roman" w:hAnsi="Times New Roman"/>
          <w:sz w:val="26"/>
          <w:szCs w:val="26"/>
        </w:rPr>
        <w:lastRenderedPageBreak/>
        <w:t>Antécédents : antécédents personnels, familiaux ; traitement antérieur etc.</w:t>
      </w:r>
    </w:p>
    <w:p w14:paraId="75E3955E" w14:textId="36A09B9F" w:rsidR="005D3976" w:rsidRPr="00140ABC" w:rsidRDefault="005D3976" w:rsidP="00140ABC">
      <w:pPr>
        <w:pStyle w:val="Paragraphedeliste"/>
        <w:numPr>
          <w:ilvl w:val="1"/>
          <w:numId w:val="11"/>
        </w:numPr>
        <w:spacing w:after="0" w:line="360" w:lineRule="auto"/>
        <w:jc w:val="both"/>
        <w:rPr>
          <w:rFonts w:ascii="Times New Roman" w:hAnsi="Times New Roman"/>
          <w:sz w:val="26"/>
          <w:szCs w:val="26"/>
        </w:rPr>
      </w:pPr>
      <w:r w:rsidRPr="00140ABC">
        <w:rPr>
          <w:rFonts w:ascii="Times New Roman" w:hAnsi="Times New Roman"/>
          <w:sz w:val="26"/>
          <w:szCs w:val="26"/>
        </w:rPr>
        <w:t xml:space="preserve">Mode de vie du patient : alcool, tabac, stupéfiants, </w:t>
      </w:r>
      <w:r w:rsidR="00FB66BA" w:rsidRPr="00140ABC">
        <w:rPr>
          <w:rFonts w:ascii="Times New Roman" w:hAnsi="Times New Roman"/>
          <w:sz w:val="26"/>
          <w:szCs w:val="26"/>
        </w:rPr>
        <w:t>médicaments</w:t>
      </w:r>
      <w:r w:rsidR="00FB66BA">
        <w:rPr>
          <w:rFonts w:ascii="Times New Roman" w:hAnsi="Times New Roman"/>
          <w:sz w:val="26"/>
          <w:szCs w:val="26"/>
        </w:rPr>
        <w:t>,</w:t>
      </w:r>
      <w:r w:rsidR="00FB66BA" w:rsidRPr="00140ABC">
        <w:rPr>
          <w:rFonts w:ascii="Times New Roman" w:hAnsi="Times New Roman"/>
          <w:sz w:val="26"/>
          <w:szCs w:val="26"/>
        </w:rPr>
        <w:t xml:space="preserve"> etc.</w:t>
      </w:r>
    </w:p>
    <w:p w14:paraId="234B0957" w14:textId="32C0E415" w:rsidR="001F072B" w:rsidRPr="00140ABC" w:rsidRDefault="005D3976" w:rsidP="00140ABC">
      <w:pPr>
        <w:pStyle w:val="Paragraphedeliste"/>
        <w:numPr>
          <w:ilvl w:val="1"/>
          <w:numId w:val="11"/>
        </w:numPr>
        <w:spacing w:after="0" w:line="360" w:lineRule="auto"/>
        <w:jc w:val="both"/>
        <w:rPr>
          <w:rFonts w:ascii="Times New Roman" w:hAnsi="Times New Roman"/>
          <w:sz w:val="26"/>
          <w:szCs w:val="26"/>
        </w:rPr>
      </w:pPr>
      <w:r w:rsidRPr="00140ABC">
        <w:rPr>
          <w:rFonts w:ascii="Times New Roman" w:hAnsi="Times New Roman"/>
          <w:sz w:val="26"/>
          <w:szCs w:val="26"/>
        </w:rPr>
        <w:t>Diagnostic :</w:t>
      </w:r>
      <w:r w:rsidR="001F072B" w:rsidRPr="00140ABC">
        <w:rPr>
          <w:rFonts w:ascii="Times New Roman" w:hAnsi="Times New Roman"/>
          <w:sz w:val="26"/>
          <w:szCs w:val="26"/>
        </w:rPr>
        <w:t xml:space="preserve"> lésions élémentaires, stade de Hurley, comorbidités associées (</w:t>
      </w:r>
      <w:proofErr w:type="spellStart"/>
      <w:r w:rsidR="001F072B" w:rsidRPr="00140ABC">
        <w:rPr>
          <w:rFonts w:ascii="Times New Roman" w:hAnsi="Times New Roman"/>
          <w:sz w:val="26"/>
          <w:szCs w:val="26"/>
        </w:rPr>
        <w:t>Crohn</w:t>
      </w:r>
      <w:proofErr w:type="spellEnd"/>
      <w:r w:rsidR="001F072B" w:rsidRPr="00140ABC">
        <w:rPr>
          <w:rFonts w:ascii="Times New Roman" w:hAnsi="Times New Roman"/>
          <w:sz w:val="26"/>
          <w:szCs w:val="26"/>
        </w:rPr>
        <w:t xml:space="preserve">, acné </w:t>
      </w:r>
      <w:proofErr w:type="spellStart"/>
      <w:r w:rsidR="001F072B" w:rsidRPr="00140ABC">
        <w:rPr>
          <w:rFonts w:ascii="Times New Roman" w:hAnsi="Times New Roman"/>
          <w:sz w:val="26"/>
          <w:szCs w:val="26"/>
        </w:rPr>
        <w:t>conglobata</w:t>
      </w:r>
      <w:proofErr w:type="spellEnd"/>
      <w:r w:rsidR="001F072B" w:rsidRPr="00140ABC">
        <w:rPr>
          <w:rFonts w:ascii="Times New Roman" w:hAnsi="Times New Roman"/>
          <w:sz w:val="26"/>
          <w:szCs w:val="26"/>
        </w:rPr>
        <w:t>, etc.).</w:t>
      </w:r>
      <w:r w:rsidRPr="00140ABC">
        <w:rPr>
          <w:rFonts w:ascii="Times New Roman" w:hAnsi="Times New Roman"/>
          <w:sz w:val="26"/>
          <w:szCs w:val="26"/>
        </w:rPr>
        <w:t xml:space="preserve"> </w:t>
      </w:r>
    </w:p>
    <w:p w14:paraId="0758CA64" w14:textId="5404112C" w:rsidR="005D3976" w:rsidRPr="00140ABC" w:rsidRDefault="005D3976" w:rsidP="00140ABC">
      <w:pPr>
        <w:pStyle w:val="Paragraphedeliste"/>
        <w:numPr>
          <w:ilvl w:val="1"/>
          <w:numId w:val="11"/>
        </w:numPr>
        <w:spacing w:after="0" w:line="360" w:lineRule="auto"/>
        <w:jc w:val="both"/>
        <w:rPr>
          <w:rFonts w:ascii="Times New Roman" w:hAnsi="Times New Roman"/>
          <w:sz w:val="26"/>
          <w:szCs w:val="26"/>
        </w:rPr>
      </w:pPr>
      <w:r w:rsidRPr="00140ABC">
        <w:rPr>
          <w:rFonts w:ascii="Times New Roman" w:hAnsi="Times New Roman"/>
          <w:sz w:val="26"/>
          <w:szCs w:val="26"/>
        </w:rPr>
        <w:t>Traitement</w:t>
      </w:r>
      <w:r w:rsidR="00062CA5" w:rsidRPr="00140ABC">
        <w:rPr>
          <w:rFonts w:ascii="Times New Roman" w:hAnsi="Times New Roman"/>
          <w:sz w:val="26"/>
          <w:szCs w:val="26"/>
        </w:rPr>
        <w:t> </w:t>
      </w:r>
    </w:p>
    <w:p w14:paraId="745923EF" w14:textId="3FD549C5" w:rsidR="005D3976" w:rsidRPr="00140ABC" w:rsidRDefault="005D3976" w:rsidP="00140ABC">
      <w:pPr>
        <w:pStyle w:val="Paragraphedeliste"/>
        <w:numPr>
          <w:ilvl w:val="0"/>
          <w:numId w:val="4"/>
        </w:numPr>
        <w:spacing w:after="0" w:line="360" w:lineRule="auto"/>
        <w:jc w:val="both"/>
        <w:rPr>
          <w:rFonts w:ascii="Times New Roman" w:hAnsi="Times New Roman"/>
          <w:sz w:val="26"/>
          <w:szCs w:val="26"/>
        </w:rPr>
      </w:pPr>
      <w:commentRangeStart w:id="50"/>
      <w:r w:rsidRPr="00140ABC">
        <w:rPr>
          <w:rFonts w:ascii="Times New Roman" w:hAnsi="Times New Roman"/>
          <w:sz w:val="26"/>
          <w:szCs w:val="26"/>
        </w:rPr>
        <w:t xml:space="preserve">Données sur la qualité de </w:t>
      </w:r>
      <w:r w:rsidR="00D55238" w:rsidRPr="00140ABC">
        <w:rPr>
          <w:rFonts w:ascii="Times New Roman" w:hAnsi="Times New Roman"/>
          <w:sz w:val="26"/>
          <w:szCs w:val="26"/>
        </w:rPr>
        <w:t>vie</w:t>
      </w:r>
      <w:r w:rsidR="00D55238" w:rsidRPr="00140ABC">
        <w:rPr>
          <w:rStyle w:val="lev"/>
          <w:rFonts w:ascii="Times New Roman" w:hAnsi="Times New Roman"/>
          <w:sz w:val="26"/>
          <w:szCs w:val="26"/>
        </w:rPr>
        <w:t xml:space="preserve"> :</w:t>
      </w:r>
      <w:r w:rsidR="0072781B" w:rsidRPr="00140ABC">
        <w:rPr>
          <w:rFonts w:ascii="Times New Roman" w:hAnsi="Times New Roman"/>
          <w:sz w:val="26"/>
          <w:szCs w:val="26"/>
        </w:rPr>
        <w:t xml:space="preserve"> évaluation par le </w:t>
      </w:r>
      <w:proofErr w:type="spellStart"/>
      <w:r w:rsidR="0072781B" w:rsidRPr="00140ABC">
        <w:rPr>
          <w:rFonts w:ascii="Times New Roman" w:hAnsi="Times New Roman"/>
          <w:sz w:val="26"/>
          <w:szCs w:val="26"/>
        </w:rPr>
        <w:t>Dermatology</w:t>
      </w:r>
      <w:proofErr w:type="spellEnd"/>
      <w:r w:rsidR="0072781B" w:rsidRPr="00140ABC">
        <w:rPr>
          <w:rFonts w:ascii="Times New Roman" w:hAnsi="Times New Roman"/>
          <w:sz w:val="26"/>
          <w:szCs w:val="26"/>
        </w:rPr>
        <w:t xml:space="preserve"> Life </w:t>
      </w:r>
      <w:proofErr w:type="spellStart"/>
      <w:r w:rsidR="0072781B" w:rsidRPr="00140ABC">
        <w:rPr>
          <w:rFonts w:ascii="Times New Roman" w:hAnsi="Times New Roman"/>
          <w:sz w:val="26"/>
          <w:szCs w:val="26"/>
        </w:rPr>
        <w:t>Quality</w:t>
      </w:r>
      <w:proofErr w:type="spellEnd"/>
      <w:r w:rsidR="0072781B" w:rsidRPr="00140ABC">
        <w:rPr>
          <w:rFonts w:ascii="Times New Roman" w:hAnsi="Times New Roman"/>
          <w:sz w:val="26"/>
          <w:szCs w:val="26"/>
        </w:rPr>
        <w:t xml:space="preserve"> Index (DLQI) chez les patients inclus en prospectif.</w:t>
      </w:r>
      <w:commentRangeEnd w:id="50"/>
      <w:r w:rsidR="00CE72BA">
        <w:rPr>
          <w:rStyle w:val="Marquedecommentaire"/>
          <w:rFonts w:asciiTheme="minorHAnsi" w:eastAsiaTheme="minorHAnsi" w:hAnsiTheme="minorHAnsi" w:cstheme="minorBidi"/>
          <w:kern w:val="2"/>
          <w14:ligatures w14:val="standardContextual"/>
        </w:rPr>
        <w:commentReference w:id="50"/>
      </w:r>
    </w:p>
    <w:p w14:paraId="1AC47E37" w14:textId="77777777" w:rsidR="005D3976" w:rsidRPr="00140ABC" w:rsidRDefault="005D3976" w:rsidP="00140ABC">
      <w:pPr>
        <w:pStyle w:val="Bibliographie"/>
        <w:spacing w:line="360" w:lineRule="auto"/>
        <w:ind w:left="0" w:firstLine="0"/>
        <w:jc w:val="both"/>
        <w:rPr>
          <w:rFonts w:ascii="Times New Roman" w:hAnsi="Times New Roman" w:cs="Times New Roman"/>
          <w:sz w:val="26"/>
          <w:szCs w:val="26"/>
        </w:rPr>
      </w:pPr>
    </w:p>
    <w:p w14:paraId="7F2AB727"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b/>
          <w:sz w:val="26"/>
          <w:szCs w:val="26"/>
        </w:rPr>
        <w:t>2.2.5. Collecte des données</w:t>
      </w:r>
    </w:p>
    <w:p w14:paraId="49271574" w14:textId="516ECA83" w:rsidR="00DD26A3" w:rsidRPr="00140ABC" w:rsidRDefault="00DD26A3" w:rsidP="00140ABC">
      <w:pPr>
        <w:pStyle w:val="NormalWeb"/>
        <w:spacing w:line="360" w:lineRule="auto"/>
        <w:jc w:val="both"/>
        <w:rPr>
          <w:sz w:val="26"/>
          <w:szCs w:val="26"/>
        </w:rPr>
      </w:pPr>
      <w:r w:rsidRPr="00140ABC">
        <w:rPr>
          <w:sz w:val="26"/>
          <w:szCs w:val="26"/>
        </w:rPr>
        <w:t xml:space="preserve"> </w:t>
      </w:r>
      <w:r w:rsidRPr="00140ABC">
        <w:rPr>
          <w:b/>
          <w:bCs/>
          <w:sz w:val="26"/>
          <w:szCs w:val="26"/>
        </w:rPr>
        <w:t>Prospectif</w:t>
      </w:r>
      <w:r w:rsidRPr="00140ABC">
        <w:rPr>
          <w:rStyle w:val="lev"/>
          <w:b w:val="0"/>
          <w:bCs w:val="0"/>
          <w:sz w:val="26"/>
          <w:szCs w:val="26"/>
        </w:rPr>
        <w:t xml:space="preserve"> </w:t>
      </w:r>
      <w:r w:rsidRPr="00140ABC">
        <w:rPr>
          <w:rStyle w:val="lev"/>
          <w:sz w:val="26"/>
          <w:szCs w:val="26"/>
        </w:rPr>
        <w:t>:</w:t>
      </w:r>
      <w:r w:rsidRPr="00140ABC">
        <w:rPr>
          <w:sz w:val="26"/>
          <w:szCs w:val="26"/>
        </w:rPr>
        <w:t xml:space="preserve"> les patients seront interrogés (anamnèse complète), examinés par un dermatologue/DES. L’évaluation du retentissement de leur condition sur la qualité de vie des patients se fera à partir du </w:t>
      </w:r>
      <w:commentRangeStart w:id="51"/>
      <w:r w:rsidRPr="00140ABC">
        <w:rPr>
          <w:sz w:val="26"/>
          <w:szCs w:val="26"/>
        </w:rPr>
        <w:t xml:space="preserve">DLQI pour les patients </w:t>
      </w:r>
      <w:r w:rsidR="00D55238" w:rsidRPr="00140ABC">
        <w:rPr>
          <w:sz w:val="26"/>
          <w:szCs w:val="26"/>
        </w:rPr>
        <w:t>âgés</w:t>
      </w:r>
      <w:r w:rsidRPr="00140ABC">
        <w:rPr>
          <w:sz w:val="26"/>
          <w:szCs w:val="26"/>
        </w:rPr>
        <w:t xml:space="preserve"> de plus de 16 ans. </w:t>
      </w:r>
      <w:commentRangeEnd w:id="51"/>
      <w:r w:rsidR="00CE72BA">
        <w:rPr>
          <w:rStyle w:val="Marquedecommentaire"/>
          <w:rFonts w:asciiTheme="minorHAnsi" w:eastAsiaTheme="minorHAnsi" w:hAnsiTheme="minorHAnsi" w:cstheme="minorBidi"/>
          <w:kern w:val="2"/>
          <w:lang w:eastAsia="en-US"/>
          <w14:ligatures w14:val="standardContextual"/>
        </w:rPr>
        <w:commentReference w:id="51"/>
      </w:r>
    </w:p>
    <w:p w14:paraId="7B6ED0FD" w14:textId="404EC611" w:rsidR="00DD26A3" w:rsidRPr="00140ABC" w:rsidRDefault="00590AD0" w:rsidP="00140ABC">
      <w:pPr>
        <w:pStyle w:val="NormalWeb"/>
        <w:spacing w:line="360" w:lineRule="auto"/>
        <w:jc w:val="both"/>
        <w:rPr>
          <w:sz w:val="26"/>
          <w:szCs w:val="26"/>
        </w:rPr>
      </w:pPr>
      <w:r w:rsidRPr="00140ABC">
        <w:rPr>
          <w:sz w:val="26"/>
          <w:szCs w:val="26"/>
        </w:rPr>
        <w:t></w:t>
      </w:r>
      <w:r w:rsidRPr="00140ABC">
        <w:rPr>
          <w:b/>
          <w:bCs/>
          <w:sz w:val="26"/>
          <w:szCs w:val="26"/>
        </w:rPr>
        <w:t xml:space="preserve"> Rétrospectif</w:t>
      </w:r>
      <w:r w:rsidR="00DD26A3" w:rsidRPr="00140ABC">
        <w:rPr>
          <w:rStyle w:val="lev"/>
          <w:sz w:val="26"/>
          <w:szCs w:val="26"/>
        </w:rPr>
        <w:t xml:space="preserve"> :</w:t>
      </w:r>
      <w:r w:rsidR="00DD26A3" w:rsidRPr="00140ABC">
        <w:rPr>
          <w:sz w:val="26"/>
          <w:szCs w:val="26"/>
        </w:rPr>
        <w:t xml:space="preserve"> dépouillement des registres et dossiers pour extraire les données cliniques et sociodémographiques.</w:t>
      </w:r>
    </w:p>
    <w:p w14:paraId="65546F8C" w14:textId="15021C76" w:rsidR="00DD26A3" w:rsidRPr="00140ABC" w:rsidRDefault="00DD26A3" w:rsidP="00140ABC">
      <w:pPr>
        <w:pStyle w:val="NormalWeb"/>
        <w:spacing w:line="360" w:lineRule="auto"/>
        <w:jc w:val="both"/>
        <w:rPr>
          <w:sz w:val="26"/>
          <w:szCs w:val="26"/>
        </w:rPr>
      </w:pPr>
      <w:r w:rsidRPr="00140ABC">
        <w:rPr>
          <w:sz w:val="26"/>
          <w:szCs w:val="26"/>
        </w:rPr>
        <w:t>La collecte se fera à l’aide d’une fiche standardisée validée par les encadreurs.</w:t>
      </w:r>
    </w:p>
    <w:p w14:paraId="052D9E87" w14:textId="5D03B6EE" w:rsidR="005D3976" w:rsidRPr="00140ABC" w:rsidRDefault="005D3976" w:rsidP="00140ABC">
      <w:pPr>
        <w:spacing w:after="0" w:line="360" w:lineRule="auto"/>
        <w:jc w:val="both"/>
        <w:rPr>
          <w:rFonts w:ascii="Times New Roman" w:hAnsi="Times New Roman" w:cs="Times New Roman"/>
          <w:b/>
          <w:bCs/>
          <w:sz w:val="26"/>
          <w:szCs w:val="26"/>
        </w:rPr>
      </w:pPr>
      <w:r w:rsidRPr="00140ABC">
        <w:rPr>
          <w:rFonts w:ascii="Times New Roman" w:hAnsi="Times New Roman" w:cs="Times New Roman"/>
          <w:b/>
          <w:bCs/>
          <w:sz w:val="26"/>
          <w:szCs w:val="26"/>
        </w:rPr>
        <w:t xml:space="preserve">2.2.6. </w:t>
      </w:r>
      <w:r w:rsidR="00590AD0" w:rsidRPr="00140ABC">
        <w:rPr>
          <w:rFonts w:ascii="Times New Roman" w:hAnsi="Times New Roman" w:cs="Times New Roman"/>
          <w:b/>
          <w:bCs/>
          <w:sz w:val="26"/>
          <w:szCs w:val="26"/>
        </w:rPr>
        <w:t>O</w:t>
      </w:r>
      <w:r w:rsidRPr="00140ABC">
        <w:rPr>
          <w:rFonts w:ascii="Times New Roman" w:hAnsi="Times New Roman" w:cs="Times New Roman"/>
          <w:b/>
          <w:bCs/>
          <w:sz w:val="26"/>
          <w:szCs w:val="26"/>
        </w:rPr>
        <w:t xml:space="preserve">utils de mesures </w:t>
      </w:r>
    </w:p>
    <w:p w14:paraId="42274D1A" w14:textId="1E4595DC" w:rsidR="005D3976" w:rsidRPr="00140ABC" w:rsidRDefault="005D3976" w:rsidP="00140ABC">
      <w:pPr>
        <w:pStyle w:val="Paragraphedeliste"/>
        <w:numPr>
          <w:ilvl w:val="0"/>
          <w:numId w:val="3"/>
        </w:numPr>
        <w:spacing w:after="0" w:line="360" w:lineRule="auto"/>
        <w:jc w:val="both"/>
        <w:rPr>
          <w:rFonts w:ascii="Times New Roman" w:hAnsi="Times New Roman"/>
          <w:b/>
          <w:bCs/>
          <w:sz w:val="26"/>
          <w:szCs w:val="26"/>
        </w:rPr>
      </w:pPr>
      <w:r w:rsidRPr="00140ABC">
        <w:rPr>
          <w:rFonts w:ascii="Times New Roman" w:hAnsi="Times New Roman"/>
          <w:b/>
          <w:bCs/>
          <w:sz w:val="26"/>
          <w:szCs w:val="26"/>
        </w:rPr>
        <w:t>DLQI</w:t>
      </w:r>
    </w:p>
    <w:p w14:paraId="78C5B0CA" w14:textId="64C056DA"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Le DLQI</w:t>
      </w:r>
      <w:r w:rsidR="00EF1B29" w:rsidRPr="00140ABC">
        <w:rPr>
          <w:rFonts w:ascii="Times New Roman" w:hAnsi="Times New Roman" w:cs="Times New Roman"/>
          <w:sz w:val="26"/>
          <w:szCs w:val="26"/>
        </w:rPr>
        <w:t xml:space="preserve"> </w:t>
      </w:r>
      <w:r w:rsidRPr="00140ABC">
        <w:rPr>
          <w:rFonts w:ascii="Times New Roman" w:hAnsi="Times New Roman" w:cs="Times New Roman"/>
          <w:sz w:val="26"/>
          <w:szCs w:val="26"/>
        </w:rPr>
        <w:t>est explicite et il sera rempli avec le patient. Il s’agit d’une échelle simple d’utilisation, à 10 questions, qui prend en compte l’ensemble des dimensions de la qualité de vie susceptibles d’être modifiées par la maladie et son traitement.</w:t>
      </w:r>
    </w:p>
    <w:p w14:paraId="531C2720" w14:textId="66AF0852"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Le DLQ</w:t>
      </w:r>
      <w:r w:rsidR="00EF1B29" w:rsidRPr="00140ABC">
        <w:rPr>
          <w:rFonts w:ascii="Times New Roman" w:hAnsi="Times New Roman" w:cs="Times New Roman"/>
          <w:sz w:val="26"/>
          <w:szCs w:val="26"/>
        </w:rPr>
        <w:t>I</w:t>
      </w:r>
      <w:r w:rsidRPr="00140ABC">
        <w:rPr>
          <w:rFonts w:ascii="Times New Roman" w:hAnsi="Times New Roman" w:cs="Times New Roman"/>
          <w:sz w:val="26"/>
          <w:szCs w:val="26"/>
        </w:rPr>
        <w:t xml:space="preserve"> est un instrument facile pour mesurer la qualité de vie des différentes atteintes </w:t>
      </w:r>
      <w:commentRangeStart w:id="52"/>
      <w:r w:rsidRPr="00140ABC">
        <w:rPr>
          <w:rFonts w:ascii="Times New Roman" w:hAnsi="Times New Roman" w:cs="Times New Roman"/>
          <w:sz w:val="26"/>
          <w:szCs w:val="26"/>
        </w:rPr>
        <w:t xml:space="preserve">de la peau ; étant un instrument de recherche international, son utilisation a été décrite dans plus de 3000 publications </w:t>
      </w:r>
      <w:commentRangeEnd w:id="52"/>
      <w:r w:rsidR="002517F2">
        <w:rPr>
          <w:rStyle w:val="Marquedecommentaire"/>
        </w:rPr>
        <w:commentReference w:id="52"/>
      </w:r>
      <w:r w:rsidRPr="00140ABC">
        <w:rPr>
          <w:rFonts w:ascii="Times New Roman" w:hAnsi="Times New Roman" w:cs="Times New Roman"/>
          <w:sz w:val="26"/>
          <w:szCs w:val="26"/>
        </w:rPr>
        <w:fldChar w:fldCharType="begin"/>
      </w:r>
      <w:r w:rsidR="00B859F6">
        <w:rPr>
          <w:rFonts w:ascii="Times New Roman" w:hAnsi="Times New Roman" w:cs="Times New Roman"/>
          <w:sz w:val="26"/>
          <w:szCs w:val="26"/>
        </w:rPr>
        <w:instrText xml:space="preserve"> ADDIN ZOTERO_ITEM CSL_CITATION {"citationID":"7nv4EEMN","properties":{"formattedCitation":"[17,18]","plainCitation":"[17,18]","noteIndex":0},"citationItems":[{"id":356,"uris":["http://zotero.org/users/local/EhEbXidg/items/YHCETR7T"],"itemData":{"id":356,"type":"document","title":"dlqi-bbfd6e5efebddec92aaf981ab754a292.pdf","URL":"https://www.sfdermato.org/upload/scores/dlqi-bbfd6e5efebddec92aaf981ab754a292.pdf","accessed":{"date-parts":[["2024",7,15]]}}},{"id":353,"uris":["http://zotero.org/users/local/EhEbXidg/items/CVFA3PIN"],"itemData":{"id":353,"type":"article-journal","abstract":"Objectives:\nTo assess the quality of life (QoL) of patients with different dermatological diseases. Multiple international studies have evaluated the QoL among patients with different dermatological diseases; however, few studies of this kind have been conducted in Saudi Arabia.\n\nMethods:\nThis quantitative, observational, cross-sectional study was carried out in the dermatology outpatient clinics of King Saud University Medical City, Riyadh, Saudi Arabia, from September 2019 until February 2020. Data was collected using the validated Arabic version of the Dermatology of Life Quality Index (DLQI).\n\nResults:\nA total of 391 patients ≥18 years participated in the study. The mean age of participants was 33 years (18-75 years). Most participants in this study reported that their dermatological disease had a small or no effect on their QoL (62.5%). The majority of patients who had acne vulgaris (79.7%), vitiligo (79.3%), hair disorders (76.9%), or rosacea (71.5%) reported a small to no effects on their QoL. However, diseases that reflected the largest percentages of a large to extremely large effect on QoL were urticaria (37.1%), eczema (26.6%), and psoriasis (24%). A total of 42.9% of the participants suffered from lichen planus and 66.7% of participants suffered from cutaneous neoplasms reported a moderate effect on their QoL.\n\nConclusion:\nUnderstanding the impact of different dermatological diseases on QoL can help dermatologists to improve thier patients’ QoL. Therefore, we recommend that further studies on this topic be conducted in multiple health centers.","container-title":"Saudi Medical Journal","DOI":"10.15537/smj.2021.42.11.20210560","ISSN":"0379-5284","issue":"11","journalAbbreviation":"Saudi Med J","note":"PMID: 34732551\nPMCID: PMC9149728","page":"1195-1200","source":"PubMed Central","title":"Quality of life assessment among patients suffering from different dermatological diseases","volume":"42","author":[{"family":"AlOtaibi","given":"Hend M."},{"family":"AlFurayh","given":"Nuha A."},{"family":"AlNooh","given":"Bayan M."},{"family":"Aljomah","given":"Nouf A."},{"family":"Alqahtani","given":"Sadeem M."}],"issued":{"date-parts":[["2021",11]]}}}],"schema":"https://github.com/citation-style-language/schema/raw/master/csl-citation.json"} </w:instrText>
      </w:r>
      <w:r w:rsidRPr="00140ABC">
        <w:rPr>
          <w:rFonts w:ascii="Times New Roman" w:hAnsi="Times New Roman" w:cs="Times New Roman"/>
          <w:sz w:val="26"/>
          <w:szCs w:val="26"/>
        </w:rPr>
        <w:fldChar w:fldCharType="separate"/>
      </w:r>
      <w:r w:rsidR="00B859F6" w:rsidRPr="00B859F6">
        <w:rPr>
          <w:rFonts w:ascii="Times New Roman" w:hAnsi="Times New Roman" w:cs="Times New Roman"/>
          <w:sz w:val="26"/>
        </w:rPr>
        <w:t>[17,18]</w:t>
      </w:r>
      <w:r w:rsidRPr="00140ABC">
        <w:rPr>
          <w:rFonts w:ascii="Times New Roman" w:hAnsi="Times New Roman" w:cs="Times New Roman"/>
          <w:sz w:val="26"/>
          <w:szCs w:val="26"/>
        </w:rPr>
        <w:fldChar w:fldCharType="end"/>
      </w:r>
      <w:r w:rsidRPr="00140ABC">
        <w:rPr>
          <w:rFonts w:ascii="Times New Roman" w:hAnsi="Times New Roman" w:cs="Times New Roman"/>
          <w:sz w:val="26"/>
          <w:szCs w:val="26"/>
        </w:rPr>
        <w:t>.</w:t>
      </w:r>
    </w:p>
    <w:p w14:paraId="7A15C645"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Calcul du score : Pour chaque question, il y a 4 possibilités de réponse qui sont quantifiés selon une échelle de 0 à 3. Le score correspondant à chaque réponse : </w:t>
      </w:r>
    </w:p>
    <w:p w14:paraId="3064487E" w14:textId="77777777" w:rsidR="005D3976" w:rsidRPr="00140ABC" w:rsidRDefault="005D3976" w:rsidP="00140ABC">
      <w:pPr>
        <w:spacing w:after="0" w:line="360" w:lineRule="auto"/>
        <w:ind w:left="708"/>
        <w:jc w:val="both"/>
        <w:rPr>
          <w:rFonts w:ascii="Times New Roman" w:hAnsi="Times New Roman" w:cs="Times New Roman"/>
          <w:sz w:val="26"/>
          <w:szCs w:val="26"/>
        </w:rPr>
      </w:pPr>
      <w:r w:rsidRPr="00140ABC">
        <w:rPr>
          <w:rFonts w:ascii="Times New Roman" w:hAnsi="Times New Roman" w:cs="Times New Roman"/>
          <w:sz w:val="26"/>
          <w:szCs w:val="26"/>
        </w:rPr>
        <w:t>• Enormément : Score de 3</w:t>
      </w:r>
    </w:p>
    <w:p w14:paraId="123DD455" w14:textId="77777777" w:rsidR="005D3976" w:rsidRPr="00140ABC" w:rsidRDefault="005D3976" w:rsidP="00140ABC">
      <w:pPr>
        <w:spacing w:after="0" w:line="360" w:lineRule="auto"/>
        <w:ind w:left="708"/>
        <w:jc w:val="both"/>
        <w:rPr>
          <w:rFonts w:ascii="Times New Roman" w:hAnsi="Times New Roman" w:cs="Times New Roman"/>
          <w:sz w:val="26"/>
          <w:szCs w:val="26"/>
        </w:rPr>
      </w:pPr>
      <w:r w:rsidRPr="00140ABC">
        <w:rPr>
          <w:rFonts w:ascii="Times New Roman" w:hAnsi="Times New Roman" w:cs="Times New Roman"/>
          <w:sz w:val="26"/>
          <w:szCs w:val="26"/>
        </w:rPr>
        <w:t>• Beaucoup : Score de 2</w:t>
      </w:r>
    </w:p>
    <w:p w14:paraId="69076A16" w14:textId="77777777" w:rsidR="005D3976" w:rsidRPr="00140ABC" w:rsidRDefault="005D3976" w:rsidP="00140ABC">
      <w:pPr>
        <w:spacing w:after="0" w:line="360" w:lineRule="auto"/>
        <w:ind w:left="708"/>
        <w:jc w:val="both"/>
        <w:rPr>
          <w:rFonts w:ascii="Times New Roman" w:hAnsi="Times New Roman" w:cs="Times New Roman"/>
          <w:sz w:val="26"/>
          <w:szCs w:val="26"/>
        </w:rPr>
      </w:pPr>
      <w:r w:rsidRPr="00140ABC">
        <w:rPr>
          <w:rFonts w:ascii="Times New Roman" w:hAnsi="Times New Roman" w:cs="Times New Roman"/>
          <w:sz w:val="26"/>
          <w:szCs w:val="26"/>
        </w:rPr>
        <w:t xml:space="preserve">• Un peu : Score de 1 </w:t>
      </w:r>
    </w:p>
    <w:p w14:paraId="5C7DCA72" w14:textId="77777777" w:rsidR="005D3976" w:rsidRPr="00140ABC" w:rsidRDefault="005D3976" w:rsidP="00140ABC">
      <w:pPr>
        <w:spacing w:after="0" w:line="360" w:lineRule="auto"/>
        <w:ind w:left="708"/>
        <w:jc w:val="both"/>
        <w:rPr>
          <w:rFonts w:ascii="Times New Roman" w:hAnsi="Times New Roman" w:cs="Times New Roman"/>
          <w:sz w:val="26"/>
          <w:szCs w:val="26"/>
        </w:rPr>
      </w:pPr>
      <w:r w:rsidRPr="00140ABC">
        <w:rPr>
          <w:rFonts w:ascii="Times New Roman" w:hAnsi="Times New Roman" w:cs="Times New Roman"/>
          <w:sz w:val="26"/>
          <w:szCs w:val="26"/>
        </w:rPr>
        <w:lastRenderedPageBreak/>
        <w:t xml:space="preserve">• Pas du tout : Score de 0 </w:t>
      </w:r>
    </w:p>
    <w:p w14:paraId="60CC6C4D" w14:textId="77777777" w:rsidR="005D3976" w:rsidRPr="00140ABC" w:rsidRDefault="005D3976" w:rsidP="00140ABC">
      <w:pPr>
        <w:spacing w:after="0" w:line="360" w:lineRule="auto"/>
        <w:ind w:left="708"/>
        <w:jc w:val="both"/>
        <w:rPr>
          <w:rFonts w:ascii="Times New Roman" w:hAnsi="Times New Roman" w:cs="Times New Roman"/>
          <w:sz w:val="26"/>
          <w:szCs w:val="26"/>
        </w:rPr>
      </w:pPr>
      <w:r w:rsidRPr="00140ABC">
        <w:rPr>
          <w:rFonts w:ascii="Times New Roman" w:hAnsi="Times New Roman" w:cs="Times New Roman"/>
          <w:sz w:val="26"/>
          <w:szCs w:val="26"/>
        </w:rPr>
        <w:t xml:space="preserve">• Non concerné : Score de 0 </w:t>
      </w:r>
    </w:p>
    <w:p w14:paraId="1D63AD9A" w14:textId="4941D32C" w:rsidR="005D3976" w:rsidRPr="00140ABC" w:rsidRDefault="005D3976" w:rsidP="00140ABC">
      <w:pPr>
        <w:spacing w:after="0" w:line="360" w:lineRule="auto"/>
        <w:jc w:val="both"/>
        <w:rPr>
          <w:rFonts w:ascii="Times New Roman" w:hAnsi="Times New Roman" w:cs="Times New Roman"/>
          <w:sz w:val="26"/>
          <w:szCs w:val="26"/>
        </w:rPr>
      </w:pPr>
      <w:commentRangeStart w:id="53"/>
      <w:r w:rsidRPr="00140ABC">
        <w:rPr>
          <w:rFonts w:ascii="Times New Roman" w:hAnsi="Times New Roman" w:cs="Times New Roman"/>
          <w:sz w:val="26"/>
          <w:szCs w:val="26"/>
        </w:rPr>
        <w:t xml:space="preserve">Signification des scores du DLQI : </w:t>
      </w:r>
    </w:p>
    <w:p w14:paraId="1407A871" w14:textId="77777777" w:rsidR="005D3976" w:rsidRPr="00140ABC" w:rsidRDefault="005D3976" w:rsidP="00140ABC">
      <w:pPr>
        <w:spacing w:after="0" w:line="360" w:lineRule="auto"/>
        <w:ind w:left="708"/>
        <w:jc w:val="both"/>
        <w:rPr>
          <w:rFonts w:ascii="Times New Roman" w:hAnsi="Times New Roman" w:cs="Times New Roman"/>
          <w:sz w:val="26"/>
          <w:szCs w:val="26"/>
        </w:rPr>
      </w:pPr>
      <w:r w:rsidRPr="00140ABC">
        <w:rPr>
          <w:rFonts w:ascii="Times New Roman" w:hAnsi="Times New Roman" w:cs="Times New Roman"/>
          <w:sz w:val="26"/>
          <w:szCs w:val="26"/>
        </w:rPr>
        <w:t xml:space="preserve">• 0 - 1 : aucun effet sur la vie du patient ; </w:t>
      </w:r>
    </w:p>
    <w:p w14:paraId="04D5B313" w14:textId="77777777" w:rsidR="005D3976" w:rsidRPr="00140ABC" w:rsidRDefault="005D3976" w:rsidP="00140ABC">
      <w:pPr>
        <w:spacing w:after="0" w:line="360" w:lineRule="auto"/>
        <w:ind w:left="708"/>
        <w:jc w:val="both"/>
        <w:rPr>
          <w:rFonts w:ascii="Times New Roman" w:hAnsi="Times New Roman" w:cs="Times New Roman"/>
          <w:sz w:val="26"/>
          <w:szCs w:val="26"/>
        </w:rPr>
      </w:pPr>
      <w:r w:rsidRPr="00140ABC">
        <w:rPr>
          <w:rFonts w:ascii="Times New Roman" w:hAnsi="Times New Roman" w:cs="Times New Roman"/>
          <w:sz w:val="26"/>
          <w:szCs w:val="26"/>
        </w:rPr>
        <w:t>• 2 – 5 : faible effet sur la vie du patient ;</w:t>
      </w:r>
    </w:p>
    <w:p w14:paraId="15437FF9" w14:textId="77777777" w:rsidR="005D3976" w:rsidRPr="00140ABC" w:rsidRDefault="005D3976" w:rsidP="00140ABC">
      <w:pPr>
        <w:spacing w:after="0" w:line="360" w:lineRule="auto"/>
        <w:ind w:left="708"/>
        <w:jc w:val="both"/>
        <w:rPr>
          <w:rFonts w:ascii="Times New Roman" w:hAnsi="Times New Roman" w:cs="Times New Roman"/>
          <w:sz w:val="26"/>
          <w:szCs w:val="26"/>
        </w:rPr>
      </w:pPr>
      <w:r w:rsidRPr="00140ABC">
        <w:rPr>
          <w:rFonts w:ascii="Times New Roman" w:hAnsi="Times New Roman" w:cs="Times New Roman"/>
          <w:sz w:val="26"/>
          <w:szCs w:val="26"/>
        </w:rPr>
        <w:t>• 6- 10 : effet modéré sur la vie du patient ;</w:t>
      </w:r>
    </w:p>
    <w:p w14:paraId="59914367" w14:textId="77777777" w:rsidR="005D3976" w:rsidRPr="00140ABC" w:rsidRDefault="005D3976" w:rsidP="00140ABC">
      <w:pPr>
        <w:spacing w:after="0" w:line="360" w:lineRule="auto"/>
        <w:ind w:left="708"/>
        <w:jc w:val="both"/>
        <w:rPr>
          <w:rFonts w:ascii="Times New Roman" w:hAnsi="Times New Roman" w:cs="Times New Roman"/>
          <w:sz w:val="26"/>
          <w:szCs w:val="26"/>
        </w:rPr>
      </w:pPr>
      <w:r w:rsidRPr="00140ABC">
        <w:rPr>
          <w:rFonts w:ascii="Times New Roman" w:hAnsi="Times New Roman" w:cs="Times New Roman"/>
          <w:sz w:val="26"/>
          <w:szCs w:val="26"/>
        </w:rPr>
        <w:t xml:space="preserve">• 11-20 : effet important sur la vie du patient ; </w:t>
      </w:r>
    </w:p>
    <w:p w14:paraId="34D3BF5A" w14:textId="77777777" w:rsidR="005D3976" w:rsidRPr="00140ABC" w:rsidRDefault="005D3976" w:rsidP="00140ABC">
      <w:pPr>
        <w:spacing w:after="0" w:line="360" w:lineRule="auto"/>
        <w:ind w:left="708"/>
        <w:jc w:val="both"/>
        <w:rPr>
          <w:rFonts w:ascii="Times New Roman" w:hAnsi="Times New Roman" w:cs="Times New Roman"/>
          <w:sz w:val="26"/>
          <w:szCs w:val="26"/>
        </w:rPr>
      </w:pPr>
      <w:r w:rsidRPr="00140ABC">
        <w:rPr>
          <w:rFonts w:ascii="Times New Roman" w:hAnsi="Times New Roman" w:cs="Times New Roman"/>
          <w:sz w:val="26"/>
          <w:szCs w:val="26"/>
        </w:rPr>
        <w:t xml:space="preserve">• 21-30 : effet extrêmement important sur la vie du patient. </w:t>
      </w:r>
    </w:p>
    <w:p w14:paraId="3A60BFFB"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Les patients avec un score supérieur à 10 sont considérés comme ayant un retentissement important sur leur qualité de vie. </w:t>
      </w:r>
      <w:commentRangeEnd w:id="53"/>
      <w:r w:rsidR="002517F2">
        <w:rPr>
          <w:rStyle w:val="Marquedecommentaire"/>
        </w:rPr>
        <w:commentReference w:id="53"/>
      </w:r>
    </w:p>
    <w:p w14:paraId="4E5E7363" w14:textId="77777777" w:rsidR="00EF1B29" w:rsidRPr="00140ABC" w:rsidRDefault="00EF1B29" w:rsidP="00140ABC">
      <w:pPr>
        <w:spacing w:after="0" w:line="360" w:lineRule="auto"/>
        <w:jc w:val="both"/>
        <w:rPr>
          <w:rFonts w:ascii="Times New Roman" w:hAnsi="Times New Roman" w:cs="Times New Roman"/>
          <w:sz w:val="26"/>
          <w:szCs w:val="26"/>
        </w:rPr>
      </w:pPr>
    </w:p>
    <w:p w14:paraId="3DB2FB24" w14:textId="77777777" w:rsidR="005D3976" w:rsidRPr="00140ABC" w:rsidRDefault="005D3976" w:rsidP="00140ABC">
      <w:pPr>
        <w:pStyle w:val="Paragraphedeliste"/>
        <w:numPr>
          <w:ilvl w:val="0"/>
          <w:numId w:val="3"/>
        </w:numPr>
        <w:spacing w:after="0" w:line="360" w:lineRule="auto"/>
        <w:jc w:val="both"/>
        <w:rPr>
          <w:rFonts w:ascii="Times New Roman" w:hAnsi="Times New Roman"/>
          <w:b/>
          <w:bCs/>
          <w:sz w:val="26"/>
          <w:szCs w:val="26"/>
        </w:rPr>
      </w:pPr>
      <w:commentRangeStart w:id="54"/>
      <w:r w:rsidRPr="00140ABC">
        <w:rPr>
          <w:rFonts w:ascii="Times New Roman" w:hAnsi="Times New Roman"/>
          <w:b/>
          <w:bCs/>
          <w:sz w:val="26"/>
          <w:szCs w:val="26"/>
        </w:rPr>
        <w:t>IPSE</w:t>
      </w:r>
    </w:p>
    <w:p w14:paraId="0000005E" w14:textId="6934D481"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Nous avons ensuite calculé, pour chaque sujet, son indice de position socioéconomique (IPSE) en se basant sur les pondérations obtenues par l’analyse de régression, et selon la formule : IPSE = âge – 6 x NF – 4 x CP + 55 où NF = niveau de formation ; CP = catégorie professionnelle</w:t>
      </w:r>
      <w:r w:rsidR="00EF1B29" w:rsidRPr="00140ABC">
        <w:rPr>
          <w:rFonts w:ascii="Times New Roman" w:hAnsi="Times New Roman" w:cs="Times New Roman"/>
          <w:sz w:val="26"/>
          <w:szCs w:val="26"/>
        </w:rPr>
        <w:t>.</w:t>
      </w:r>
      <w:commentRangeEnd w:id="54"/>
      <w:r w:rsidR="002517F2">
        <w:rPr>
          <w:rStyle w:val="Marquedecommentaire"/>
        </w:rPr>
        <w:commentReference w:id="54"/>
      </w:r>
    </w:p>
    <w:p w14:paraId="04B0894C" w14:textId="77777777" w:rsidR="00EF1B29" w:rsidRPr="00140ABC" w:rsidRDefault="00EF1B29" w:rsidP="00140ABC">
      <w:pPr>
        <w:spacing w:after="0" w:line="360" w:lineRule="auto"/>
        <w:jc w:val="both"/>
        <w:rPr>
          <w:rFonts w:ascii="Times New Roman" w:hAnsi="Times New Roman" w:cs="Times New Roman"/>
          <w:sz w:val="26"/>
          <w:szCs w:val="26"/>
        </w:rPr>
      </w:pPr>
    </w:p>
    <w:p w14:paraId="1B1AB9F7" w14:textId="77777777" w:rsidR="005D3976" w:rsidRPr="00140ABC" w:rsidRDefault="005D3976" w:rsidP="00140ABC">
      <w:pPr>
        <w:pStyle w:val="Paragraphedeliste"/>
        <w:spacing w:after="0" w:line="360" w:lineRule="auto"/>
        <w:jc w:val="both"/>
        <w:rPr>
          <w:rFonts w:ascii="Times New Roman" w:hAnsi="Times New Roman"/>
          <w:sz w:val="26"/>
          <w:szCs w:val="26"/>
        </w:rPr>
      </w:pPr>
      <w:r w:rsidRPr="00140ABC">
        <w:rPr>
          <w:rFonts w:ascii="Times New Roman" w:hAnsi="Times New Roman"/>
          <w:sz w:val="26"/>
          <w:szCs w:val="26"/>
        </w:rPr>
        <w:t xml:space="preserve">Interprétation du score </w:t>
      </w:r>
    </w:p>
    <w:p w14:paraId="6B5D0BD3" w14:textId="77777777" w:rsidR="005D3976" w:rsidRPr="00140ABC" w:rsidRDefault="005D3976" w:rsidP="00140ABC">
      <w:pPr>
        <w:pStyle w:val="Paragraphedeliste"/>
        <w:spacing w:after="0" w:line="360" w:lineRule="auto"/>
        <w:jc w:val="both"/>
        <w:rPr>
          <w:rFonts w:ascii="Times New Roman" w:hAnsi="Times New Roman"/>
          <w:sz w:val="26"/>
          <w:szCs w:val="26"/>
        </w:rPr>
      </w:pPr>
      <w:r w:rsidRPr="00140ABC">
        <w:rPr>
          <w:rFonts w:ascii="Times New Roman" w:hAnsi="Times New Roman"/>
          <w:noProof/>
          <w:sz w:val="26"/>
          <w:szCs w:val="26"/>
        </w:rPr>
        <w:drawing>
          <wp:inline distT="0" distB="0" distL="0" distR="0" wp14:anchorId="5480253A" wp14:editId="53210859">
            <wp:extent cx="3086531" cy="1590897"/>
            <wp:effectExtent l="0" t="0" r="0" b="9525"/>
            <wp:docPr id="6543819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81941" name=""/>
                    <pic:cNvPicPr/>
                  </pic:nvPicPr>
                  <pic:blipFill>
                    <a:blip r:embed="rId12"/>
                    <a:stretch>
                      <a:fillRect/>
                    </a:stretch>
                  </pic:blipFill>
                  <pic:spPr>
                    <a:xfrm>
                      <a:off x="0" y="0"/>
                      <a:ext cx="3086531" cy="1590897"/>
                    </a:xfrm>
                    <a:prstGeom prst="rect">
                      <a:avLst/>
                    </a:prstGeom>
                  </pic:spPr>
                </pic:pic>
              </a:graphicData>
            </a:graphic>
          </wp:inline>
        </w:drawing>
      </w:r>
    </w:p>
    <w:p w14:paraId="6B9B9622" w14:textId="77777777" w:rsidR="005D3976" w:rsidRPr="00140ABC" w:rsidRDefault="005D3976" w:rsidP="00140ABC">
      <w:pPr>
        <w:pStyle w:val="Bibliographie"/>
        <w:spacing w:line="360" w:lineRule="auto"/>
        <w:ind w:left="0" w:firstLine="0"/>
        <w:jc w:val="both"/>
        <w:rPr>
          <w:rFonts w:ascii="Times New Roman" w:hAnsi="Times New Roman" w:cs="Times New Roman"/>
          <w:sz w:val="26"/>
          <w:szCs w:val="26"/>
        </w:rPr>
      </w:pPr>
    </w:p>
    <w:p w14:paraId="4ADB998D" w14:textId="669D43CB"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b/>
          <w:sz w:val="26"/>
          <w:szCs w:val="26"/>
        </w:rPr>
        <w:t>2.2.</w:t>
      </w:r>
      <w:r w:rsidR="005309A3" w:rsidRPr="00140ABC">
        <w:rPr>
          <w:rFonts w:ascii="Times New Roman" w:hAnsi="Times New Roman" w:cs="Times New Roman"/>
          <w:b/>
          <w:sz w:val="26"/>
          <w:szCs w:val="26"/>
        </w:rPr>
        <w:t>7</w:t>
      </w:r>
      <w:r w:rsidRPr="00140ABC">
        <w:rPr>
          <w:rFonts w:ascii="Times New Roman" w:hAnsi="Times New Roman" w:cs="Times New Roman"/>
          <w:b/>
          <w:sz w:val="26"/>
          <w:szCs w:val="26"/>
        </w:rPr>
        <w:t>. Déroulement pratique de l’étude</w:t>
      </w:r>
    </w:p>
    <w:p w14:paraId="659E9228" w14:textId="77777777" w:rsidR="005D3976" w:rsidRPr="00140ABC" w:rsidRDefault="005D3976" w:rsidP="00140ABC">
      <w:pPr>
        <w:pStyle w:val="Paragraphedeliste"/>
        <w:numPr>
          <w:ilvl w:val="0"/>
          <w:numId w:val="5"/>
        </w:numPr>
        <w:spacing w:line="360" w:lineRule="auto"/>
        <w:jc w:val="both"/>
        <w:rPr>
          <w:rStyle w:val="CharAttribute0"/>
          <w:rFonts w:eastAsia="Batang" w:hAnsi="Times New Roman"/>
          <w:b/>
          <w:bCs/>
          <w:sz w:val="26"/>
          <w:szCs w:val="26"/>
        </w:rPr>
      </w:pPr>
      <w:r w:rsidRPr="00140ABC">
        <w:rPr>
          <w:rStyle w:val="CharAttribute0"/>
          <w:rFonts w:eastAsia="Batang" w:hAnsi="Times New Roman"/>
          <w:b/>
          <w:bCs/>
          <w:sz w:val="26"/>
          <w:szCs w:val="26"/>
        </w:rPr>
        <w:t>Avant la collecte des données</w:t>
      </w:r>
    </w:p>
    <w:p w14:paraId="0F5A03DE" w14:textId="19D78778" w:rsidR="005D3976" w:rsidRPr="00140ABC" w:rsidRDefault="005D3976" w:rsidP="00140ABC">
      <w:pPr>
        <w:spacing w:line="360" w:lineRule="auto"/>
        <w:ind w:left="360"/>
        <w:jc w:val="both"/>
        <w:rPr>
          <w:rFonts w:ascii="Times New Roman" w:hAnsi="Times New Roman" w:cs="Times New Roman"/>
          <w:sz w:val="26"/>
          <w:szCs w:val="26"/>
        </w:rPr>
      </w:pPr>
      <w:r w:rsidRPr="00140ABC">
        <w:rPr>
          <w:rFonts w:ascii="Times New Roman" w:hAnsi="Times New Roman" w:cs="Times New Roman"/>
          <w:sz w:val="26"/>
          <w:szCs w:val="26"/>
        </w:rPr>
        <w:t xml:space="preserve">Cette étape de l’étude consistera en la rédaction du protocole de recherche et sa validation par le directeur de mémoire. Une fois validée, le protocole sera soumis au comité d’éthique de la Faculté des Sciences de la Santé (FSS) de Cotonou, pour </w:t>
      </w:r>
      <w:r w:rsidRPr="00140ABC">
        <w:rPr>
          <w:rFonts w:ascii="Times New Roman" w:hAnsi="Times New Roman" w:cs="Times New Roman"/>
          <w:sz w:val="26"/>
          <w:szCs w:val="26"/>
        </w:rPr>
        <w:lastRenderedPageBreak/>
        <w:t>approbation et délivrance d’une clairance éthique. Les autorisations</w:t>
      </w:r>
      <w:r w:rsidR="00695131" w:rsidRPr="00140ABC">
        <w:rPr>
          <w:rFonts w:ascii="Times New Roman" w:hAnsi="Times New Roman" w:cs="Times New Roman"/>
          <w:sz w:val="26"/>
          <w:szCs w:val="26"/>
        </w:rPr>
        <w:t xml:space="preserve"> des directeurs des hôpitaux</w:t>
      </w:r>
      <w:r w:rsidR="00EF1B29" w:rsidRPr="00140ABC">
        <w:rPr>
          <w:rFonts w:ascii="Times New Roman" w:hAnsi="Times New Roman" w:cs="Times New Roman"/>
          <w:sz w:val="26"/>
          <w:szCs w:val="26"/>
        </w:rPr>
        <w:t xml:space="preserve"> choisis </w:t>
      </w:r>
      <w:commentRangeStart w:id="55"/>
      <w:r w:rsidR="00EF1B29" w:rsidRPr="00140ABC">
        <w:rPr>
          <w:rFonts w:ascii="Times New Roman" w:hAnsi="Times New Roman" w:cs="Times New Roman"/>
          <w:sz w:val="26"/>
          <w:szCs w:val="26"/>
        </w:rPr>
        <w:t xml:space="preserve">pour le </w:t>
      </w:r>
      <w:r w:rsidR="00091640" w:rsidRPr="00140ABC">
        <w:rPr>
          <w:rFonts w:ascii="Times New Roman" w:hAnsi="Times New Roman" w:cs="Times New Roman"/>
          <w:sz w:val="26"/>
          <w:szCs w:val="26"/>
        </w:rPr>
        <w:t>recrutement.</w:t>
      </w:r>
      <w:commentRangeEnd w:id="55"/>
      <w:r w:rsidR="000921A1">
        <w:rPr>
          <w:rStyle w:val="Marquedecommentaire"/>
        </w:rPr>
        <w:commentReference w:id="55"/>
      </w:r>
    </w:p>
    <w:p w14:paraId="508C2D71" w14:textId="77777777" w:rsidR="005D3976" w:rsidRPr="00140ABC" w:rsidRDefault="005D3976" w:rsidP="00140ABC">
      <w:pPr>
        <w:pStyle w:val="Paragraphedeliste"/>
        <w:numPr>
          <w:ilvl w:val="0"/>
          <w:numId w:val="5"/>
        </w:numPr>
        <w:spacing w:line="360" w:lineRule="auto"/>
        <w:jc w:val="both"/>
        <w:rPr>
          <w:rStyle w:val="CharAttribute0"/>
          <w:rFonts w:eastAsia="Batang" w:hAnsi="Times New Roman"/>
          <w:b/>
          <w:bCs/>
          <w:sz w:val="26"/>
          <w:szCs w:val="26"/>
        </w:rPr>
      </w:pPr>
      <w:r w:rsidRPr="00140ABC">
        <w:rPr>
          <w:rStyle w:val="CharAttribute0"/>
          <w:rFonts w:eastAsia="Batang" w:hAnsi="Times New Roman"/>
          <w:b/>
          <w:bCs/>
          <w:sz w:val="26"/>
          <w:szCs w:val="26"/>
        </w:rPr>
        <w:t>Pendant la collecte des données</w:t>
      </w:r>
    </w:p>
    <w:p w14:paraId="2CB82470" w14:textId="08422373" w:rsidR="005D3976" w:rsidRPr="00140ABC" w:rsidRDefault="005D3976" w:rsidP="00140ABC">
      <w:pPr>
        <w:spacing w:line="360" w:lineRule="auto"/>
        <w:ind w:left="360"/>
        <w:jc w:val="both"/>
        <w:rPr>
          <w:rStyle w:val="CharAttribute0"/>
          <w:rFonts w:eastAsia="Batang" w:hAnsi="Times New Roman" w:cs="Times New Roman"/>
          <w:sz w:val="26"/>
          <w:szCs w:val="26"/>
        </w:rPr>
      </w:pPr>
      <w:commentRangeStart w:id="56"/>
      <w:r w:rsidRPr="00140ABC">
        <w:rPr>
          <w:rStyle w:val="CharAttribute0"/>
          <w:rFonts w:eastAsia="Batang" w:hAnsi="Times New Roman" w:cs="Times New Roman"/>
          <w:kern w:val="0"/>
          <w:sz w:val="26"/>
          <w:szCs w:val="26"/>
          <w14:ligatures w14:val="none"/>
        </w:rPr>
        <w:t xml:space="preserve">Les personnes ayant accepté de participer à l’étude et </w:t>
      </w:r>
      <w:commentRangeStart w:id="57"/>
      <w:r w:rsidRPr="00140ABC">
        <w:rPr>
          <w:rStyle w:val="CharAttribute0"/>
          <w:rFonts w:eastAsia="Batang" w:hAnsi="Times New Roman" w:cs="Times New Roman"/>
          <w:kern w:val="0"/>
          <w:sz w:val="26"/>
          <w:szCs w:val="26"/>
          <w14:ligatures w14:val="none"/>
        </w:rPr>
        <w:t xml:space="preserve">ayant signé le </w:t>
      </w:r>
      <w:commentRangeEnd w:id="57"/>
      <w:r w:rsidR="000921A1">
        <w:rPr>
          <w:rStyle w:val="Marquedecommentaire"/>
        </w:rPr>
        <w:commentReference w:id="57"/>
      </w:r>
      <w:r w:rsidRPr="00140ABC">
        <w:rPr>
          <w:rStyle w:val="CharAttribute0"/>
          <w:rFonts w:eastAsia="Batang" w:hAnsi="Times New Roman" w:cs="Times New Roman"/>
          <w:kern w:val="0"/>
          <w:sz w:val="26"/>
          <w:szCs w:val="26"/>
          <w14:ligatures w14:val="none"/>
        </w:rPr>
        <w:t xml:space="preserve">formulaire de consentement éclairé seront installées confortablement dans la discrétion dans une salle pour être examinées. </w:t>
      </w:r>
      <w:commentRangeEnd w:id="56"/>
      <w:r w:rsidR="000921A1">
        <w:rPr>
          <w:rStyle w:val="Marquedecommentaire"/>
        </w:rPr>
        <w:commentReference w:id="56"/>
      </w:r>
      <w:r w:rsidRPr="00140ABC">
        <w:rPr>
          <w:rStyle w:val="CharAttribute0"/>
          <w:rFonts w:eastAsia="Batang" w:hAnsi="Times New Roman" w:cs="Times New Roman"/>
          <w:kern w:val="0"/>
          <w:sz w:val="26"/>
          <w:szCs w:val="26"/>
          <w14:ligatures w14:val="none"/>
        </w:rPr>
        <w:t xml:space="preserve">A la fin de l’examen clinique, le questionnaire leur sera administré </w:t>
      </w:r>
      <w:commentRangeStart w:id="58"/>
      <w:r w:rsidRPr="00140ABC">
        <w:rPr>
          <w:rStyle w:val="CharAttribute0"/>
          <w:rFonts w:eastAsia="Batang" w:hAnsi="Times New Roman" w:cs="Times New Roman"/>
          <w:kern w:val="0"/>
          <w:sz w:val="26"/>
          <w:szCs w:val="26"/>
          <w14:ligatures w14:val="none"/>
        </w:rPr>
        <w:t xml:space="preserve">en partie. </w:t>
      </w:r>
      <w:commentRangeEnd w:id="58"/>
      <w:r w:rsidR="000921A1">
        <w:rPr>
          <w:rStyle w:val="Marquedecommentaire"/>
        </w:rPr>
        <w:commentReference w:id="58"/>
      </w:r>
      <w:r w:rsidRPr="00140ABC">
        <w:rPr>
          <w:rStyle w:val="CharAttribute0"/>
          <w:rFonts w:eastAsia="Batang" w:hAnsi="Times New Roman" w:cs="Times New Roman"/>
          <w:kern w:val="0"/>
          <w:sz w:val="26"/>
          <w:szCs w:val="26"/>
          <w14:ligatures w14:val="none"/>
        </w:rPr>
        <w:t>Le questionnaire permettant l’évaluation de la qualité de vie ser</w:t>
      </w:r>
      <w:r w:rsidR="00A418D6" w:rsidRPr="00140ABC">
        <w:rPr>
          <w:rStyle w:val="CharAttribute0"/>
          <w:rFonts w:eastAsia="Batang" w:hAnsi="Times New Roman" w:cs="Times New Roman"/>
          <w:kern w:val="0"/>
          <w:sz w:val="26"/>
          <w:szCs w:val="26"/>
          <w14:ligatures w14:val="none"/>
        </w:rPr>
        <w:t>a</w:t>
      </w:r>
      <w:r w:rsidRPr="00140ABC">
        <w:rPr>
          <w:rStyle w:val="CharAttribute0"/>
          <w:rFonts w:eastAsia="Batang" w:hAnsi="Times New Roman" w:cs="Times New Roman"/>
          <w:kern w:val="0"/>
          <w:sz w:val="26"/>
          <w:szCs w:val="26"/>
          <w14:ligatures w14:val="none"/>
        </w:rPr>
        <w:t xml:space="preserve"> auto-administrées</w:t>
      </w:r>
      <w:r w:rsidRPr="00140ABC">
        <w:rPr>
          <w:rStyle w:val="CharAttribute0"/>
          <w:rFonts w:eastAsia="Batang" w:hAnsi="Times New Roman" w:cs="Times New Roman"/>
          <w:sz w:val="26"/>
          <w:szCs w:val="26"/>
        </w:rPr>
        <w:t xml:space="preserve">. </w:t>
      </w:r>
    </w:p>
    <w:p w14:paraId="2F5AB51B" w14:textId="7F6154AF" w:rsidR="005D3976" w:rsidRPr="00140ABC" w:rsidRDefault="005D3976" w:rsidP="00140ABC">
      <w:pPr>
        <w:pStyle w:val="NormalWeb"/>
        <w:spacing w:line="360" w:lineRule="auto"/>
        <w:jc w:val="both"/>
        <w:rPr>
          <w:sz w:val="26"/>
          <w:szCs w:val="26"/>
        </w:rPr>
      </w:pPr>
      <w:r w:rsidRPr="00140ABC">
        <w:rPr>
          <w:sz w:val="26"/>
          <w:szCs w:val="26"/>
        </w:rPr>
        <w:t>Les participants seront examinés par des dermatologues dans les différents centres médicaux. Ils seront assistés par les DES de dermatologie-vénérologie. L'examen comprendra :</w:t>
      </w:r>
    </w:p>
    <w:p w14:paraId="45E28D2C" w14:textId="60B05183" w:rsidR="005D3976" w:rsidRPr="00140ABC" w:rsidRDefault="005D3976" w:rsidP="00140ABC">
      <w:pPr>
        <w:pStyle w:val="NormalWeb"/>
        <w:numPr>
          <w:ilvl w:val="0"/>
          <w:numId w:val="1"/>
        </w:numPr>
        <w:spacing w:line="360" w:lineRule="auto"/>
        <w:jc w:val="both"/>
        <w:rPr>
          <w:sz w:val="26"/>
          <w:szCs w:val="26"/>
        </w:rPr>
      </w:pPr>
      <w:commentRangeStart w:id="59"/>
      <w:r w:rsidRPr="00140ABC">
        <w:rPr>
          <w:sz w:val="26"/>
          <w:szCs w:val="26"/>
        </w:rPr>
        <w:t>L</w:t>
      </w:r>
      <w:r w:rsidR="00410C3C" w:rsidRPr="00140ABC">
        <w:rPr>
          <w:sz w:val="26"/>
          <w:szCs w:val="26"/>
        </w:rPr>
        <w:t xml:space="preserve">a recherche des facteurs associés : antécédents familiaux, tabac, obésité, stress etc. </w:t>
      </w:r>
    </w:p>
    <w:p w14:paraId="4E658A40" w14:textId="3EFFEB17" w:rsidR="00410C3C" w:rsidRPr="00140ABC" w:rsidRDefault="00410C3C" w:rsidP="00140ABC">
      <w:pPr>
        <w:pStyle w:val="NormalWeb"/>
        <w:numPr>
          <w:ilvl w:val="0"/>
          <w:numId w:val="1"/>
        </w:numPr>
        <w:spacing w:line="360" w:lineRule="auto"/>
        <w:jc w:val="both"/>
        <w:rPr>
          <w:sz w:val="26"/>
          <w:szCs w:val="26"/>
        </w:rPr>
      </w:pPr>
      <w:r w:rsidRPr="00140ABC">
        <w:rPr>
          <w:sz w:val="26"/>
          <w:szCs w:val="26"/>
        </w:rPr>
        <w:t xml:space="preserve">Stadification de la maladie selon la classification de </w:t>
      </w:r>
      <w:proofErr w:type="spellStart"/>
      <w:r w:rsidRPr="00140ABC">
        <w:rPr>
          <w:sz w:val="26"/>
          <w:szCs w:val="26"/>
        </w:rPr>
        <w:t>hurley</w:t>
      </w:r>
      <w:proofErr w:type="spellEnd"/>
      <w:r w:rsidRPr="00140ABC">
        <w:rPr>
          <w:sz w:val="26"/>
          <w:szCs w:val="26"/>
        </w:rPr>
        <w:t>.</w:t>
      </w:r>
    </w:p>
    <w:p w14:paraId="1F4EABF3" w14:textId="33DC78FA" w:rsidR="005D3976" w:rsidRPr="00140ABC" w:rsidRDefault="005D3976" w:rsidP="00140ABC">
      <w:pPr>
        <w:pStyle w:val="NormalWeb"/>
        <w:numPr>
          <w:ilvl w:val="0"/>
          <w:numId w:val="1"/>
        </w:numPr>
        <w:spacing w:line="360" w:lineRule="auto"/>
        <w:jc w:val="both"/>
        <w:rPr>
          <w:sz w:val="26"/>
          <w:szCs w:val="26"/>
        </w:rPr>
      </w:pPr>
      <w:r w:rsidRPr="00140ABC">
        <w:rPr>
          <w:sz w:val="26"/>
          <w:szCs w:val="26"/>
        </w:rPr>
        <w:t xml:space="preserve">Le dépistage d’autres types de comorbidités notamment </w:t>
      </w:r>
      <w:r w:rsidR="00A418D6" w:rsidRPr="00140ABC">
        <w:rPr>
          <w:sz w:val="26"/>
          <w:szCs w:val="26"/>
        </w:rPr>
        <w:t xml:space="preserve">acné, cellulite </w:t>
      </w:r>
      <w:r w:rsidR="00410C3C" w:rsidRPr="00140ABC">
        <w:rPr>
          <w:sz w:val="26"/>
          <w:szCs w:val="26"/>
        </w:rPr>
        <w:t>disséquante</w:t>
      </w:r>
      <w:r w:rsidR="00A418D6" w:rsidRPr="00140ABC">
        <w:rPr>
          <w:sz w:val="26"/>
          <w:szCs w:val="26"/>
        </w:rPr>
        <w:t xml:space="preserve"> du cuir chevelu, maladie de </w:t>
      </w:r>
      <w:proofErr w:type="spellStart"/>
      <w:r w:rsidR="00410C3C" w:rsidRPr="00140ABC">
        <w:rPr>
          <w:sz w:val="26"/>
          <w:szCs w:val="26"/>
        </w:rPr>
        <w:t>Chro</w:t>
      </w:r>
      <w:r w:rsidR="00A418D6" w:rsidRPr="00140ABC">
        <w:rPr>
          <w:sz w:val="26"/>
          <w:szCs w:val="26"/>
        </w:rPr>
        <w:t>n</w:t>
      </w:r>
      <w:proofErr w:type="spellEnd"/>
      <w:r w:rsidR="00A418D6" w:rsidRPr="00140ABC">
        <w:rPr>
          <w:sz w:val="26"/>
          <w:szCs w:val="26"/>
        </w:rPr>
        <w:t>, kyste pilo</w:t>
      </w:r>
      <w:r w:rsidR="00410C3C" w:rsidRPr="00140ABC">
        <w:rPr>
          <w:sz w:val="26"/>
          <w:szCs w:val="26"/>
        </w:rPr>
        <w:t>nidal</w:t>
      </w:r>
    </w:p>
    <w:p w14:paraId="28275063" w14:textId="53FACA83" w:rsidR="005D3976" w:rsidRPr="00140ABC" w:rsidRDefault="005D3976" w:rsidP="00140ABC">
      <w:pPr>
        <w:pStyle w:val="NormalWeb"/>
        <w:numPr>
          <w:ilvl w:val="0"/>
          <w:numId w:val="1"/>
        </w:numPr>
        <w:spacing w:line="360" w:lineRule="auto"/>
        <w:jc w:val="both"/>
        <w:rPr>
          <w:sz w:val="26"/>
          <w:szCs w:val="26"/>
        </w:rPr>
      </w:pPr>
      <w:r w:rsidRPr="00140ABC">
        <w:rPr>
          <w:sz w:val="26"/>
          <w:szCs w:val="26"/>
        </w:rPr>
        <w:t>Une évaluation de la qualité de vie à l’aide de questionnaires validés.</w:t>
      </w:r>
      <w:commentRangeEnd w:id="59"/>
      <w:r w:rsidR="000921A1">
        <w:rPr>
          <w:rStyle w:val="Marquedecommentaire"/>
          <w:rFonts w:asciiTheme="minorHAnsi" w:eastAsiaTheme="minorHAnsi" w:hAnsiTheme="minorHAnsi" w:cstheme="minorBidi"/>
          <w:kern w:val="2"/>
          <w:lang w:eastAsia="en-US"/>
          <w14:ligatures w14:val="standardContextual"/>
        </w:rPr>
        <w:commentReference w:id="59"/>
      </w:r>
    </w:p>
    <w:p w14:paraId="52A523C0" w14:textId="6AA68E8D" w:rsidR="00091640" w:rsidRPr="00140ABC" w:rsidRDefault="00091640" w:rsidP="00140ABC">
      <w:pPr>
        <w:spacing w:line="360" w:lineRule="auto"/>
        <w:jc w:val="both"/>
        <w:rPr>
          <w:rFonts w:ascii="Times New Roman" w:eastAsia="Batang" w:hAnsi="Times New Roman" w:cs="Times New Roman"/>
          <w:sz w:val="26"/>
          <w:szCs w:val="26"/>
        </w:rPr>
      </w:pPr>
      <w:r w:rsidRPr="00140ABC">
        <w:rPr>
          <w:rStyle w:val="CharAttribute0"/>
          <w:rFonts w:eastAsia="Batang" w:hAnsi="Times New Roman" w:cs="Times New Roman"/>
          <w:sz w:val="26"/>
          <w:szCs w:val="26"/>
        </w:rPr>
        <w:t>La fouille des registres et des dossiers sera concomitante.</w:t>
      </w:r>
    </w:p>
    <w:p w14:paraId="5C72B217" w14:textId="77777777" w:rsidR="005D3976" w:rsidRPr="00140ABC" w:rsidRDefault="005D3976" w:rsidP="00140ABC">
      <w:pPr>
        <w:pStyle w:val="Paragraphedeliste"/>
        <w:numPr>
          <w:ilvl w:val="0"/>
          <w:numId w:val="4"/>
        </w:numPr>
        <w:spacing w:line="360" w:lineRule="auto"/>
        <w:jc w:val="both"/>
        <w:rPr>
          <w:rStyle w:val="CharAttribute0"/>
          <w:rFonts w:eastAsia="Batang" w:hAnsi="Times New Roman"/>
          <w:b/>
          <w:bCs/>
          <w:sz w:val="26"/>
          <w:szCs w:val="26"/>
        </w:rPr>
      </w:pPr>
      <w:r w:rsidRPr="00140ABC">
        <w:rPr>
          <w:rStyle w:val="CharAttribute0"/>
          <w:rFonts w:eastAsia="Batang" w:hAnsi="Times New Roman"/>
          <w:b/>
          <w:bCs/>
          <w:sz w:val="26"/>
          <w:szCs w:val="26"/>
        </w:rPr>
        <w:t>Après la collecte des données</w:t>
      </w:r>
    </w:p>
    <w:p w14:paraId="372700D6" w14:textId="77777777" w:rsidR="005D3976" w:rsidRPr="00140ABC" w:rsidRDefault="005D3976" w:rsidP="00140ABC">
      <w:pPr>
        <w:spacing w:line="360" w:lineRule="auto"/>
        <w:ind w:left="360"/>
        <w:jc w:val="both"/>
        <w:rPr>
          <w:rFonts w:ascii="Times New Roman" w:hAnsi="Times New Roman" w:cs="Times New Roman"/>
          <w:sz w:val="26"/>
          <w:szCs w:val="26"/>
        </w:rPr>
      </w:pPr>
      <w:r w:rsidRPr="00140ABC">
        <w:rPr>
          <w:rStyle w:val="CharAttribute0"/>
          <w:rFonts w:eastAsia="Batang" w:hAnsi="Times New Roman" w:cs="Times New Roman"/>
          <w:sz w:val="26"/>
          <w:szCs w:val="26"/>
        </w:rPr>
        <w:t xml:space="preserve">Après le recueil des données, nous allons procéder à l’analyse et l’interprétation des données collectées. Les </w:t>
      </w:r>
      <w:r w:rsidRPr="00140ABC">
        <w:rPr>
          <w:rFonts w:ascii="Times New Roman" w:hAnsi="Times New Roman" w:cs="Times New Roman"/>
          <w:sz w:val="26"/>
          <w:szCs w:val="26"/>
        </w:rPr>
        <w:t xml:space="preserve">résultats après leur validation par les encadreurs, seront présentés lors d’une soutenance publique de mémoire au sein de la FSS ; et un article sera rédigé en vue </w:t>
      </w:r>
      <w:commentRangeStart w:id="60"/>
      <w:r w:rsidRPr="00140ABC">
        <w:rPr>
          <w:rFonts w:ascii="Times New Roman" w:hAnsi="Times New Roman" w:cs="Times New Roman"/>
          <w:sz w:val="26"/>
          <w:szCs w:val="26"/>
        </w:rPr>
        <w:t xml:space="preserve">d’être soumis dans un journal médical </w:t>
      </w:r>
      <w:commentRangeEnd w:id="60"/>
      <w:r w:rsidR="000921A1">
        <w:rPr>
          <w:rStyle w:val="Marquedecommentaire"/>
        </w:rPr>
        <w:commentReference w:id="60"/>
      </w:r>
      <w:r w:rsidRPr="00140ABC">
        <w:rPr>
          <w:rFonts w:ascii="Times New Roman" w:hAnsi="Times New Roman" w:cs="Times New Roman"/>
          <w:sz w:val="26"/>
          <w:szCs w:val="26"/>
        </w:rPr>
        <w:t>reconnu.</w:t>
      </w:r>
    </w:p>
    <w:p w14:paraId="6E57DB78" w14:textId="77777777" w:rsidR="005D3976" w:rsidRPr="00140ABC" w:rsidRDefault="005D3976" w:rsidP="00140ABC">
      <w:pPr>
        <w:spacing w:line="360" w:lineRule="auto"/>
        <w:ind w:left="360"/>
        <w:jc w:val="both"/>
        <w:rPr>
          <w:rStyle w:val="CharAttribute0"/>
          <w:rFonts w:eastAsia="Batang" w:hAnsi="Times New Roman" w:cs="Times New Roman"/>
          <w:sz w:val="26"/>
          <w:szCs w:val="26"/>
        </w:rPr>
      </w:pPr>
    </w:p>
    <w:p w14:paraId="3B8B809B"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2.2.7. Traitement et analyse des données</w:t>
      </w:r>
    </w:p>
    <w:p w14:paraId="71D19771"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Les données seront codées et saisies à l'aide du logiciel </w:t>
      </w:r>
      <w:proofErr w:type="spellStart"/>
      <w:r w:rsidRPr="00140ABC">
        <w:rPr>
          <w:rFonts w:ascii="Times New Roman" w:hAnsi="Times New Roman" w:cs="Times New Roman"/>
          <w:sz w:val="26"/>
          <w:szCs w:val="26"/>
        </w:rPr>
        <w:t>kobotool</w:t>
      </w:r>
      <w:proofErr w:type="spellEnd"/>
      <w:r w:rsidRPr="00140ABC">
        <w:rPr>
          <w:rFonts w:ascii="Times New Roman" w:hAnsi="Times New Roman" w:cs="Times New Roman"/>
          <w:sz w:val="26"/>
          <w:szCs w:val="26"/>
        </w:rPr>
        <w:t xml:space="preserve"> box ; les analyses seront effectuées à l'aide du logiciel SPSS 23.0. Les variables qualitatives seront représentées </w:t>
      </w:r>
      <w:r w:rsidRPr="00140ABC">
        <w:rPr>
          <w:rFonts w:ascii="Times New Roman" w:hAnsi="Times New Roman" w:cs="Times New Roman"/>
          <w:sz w:val="26"/>
          <w:szCs w:val="26"/>
        </w:rPr>
        <w:lastRenderedPageBreak/>
        <w:t xml:space="preserve">par leur effectif et fréquence. Les variables quantitatives seront représentées quant à elles par leur moyenne et écart type si leur distribution suit une loi normale. Si la distribution de la variable quantitative ne suit pas une loi normale, elle sera présentée par sa médiane et intervalle interquartile. Le test du Chi-carré ou de Fisher sera utilisé pour la comparaison des variables qualitatives. Les tests de Mann-Whitney U ou de </w:t>
      </w:r>
      <w:proofErr w:type="spellStart"/>
      <w:r w:rsidRPr="00140ABC">
        <w:rPr>
          <w:rFonts w:ascii="Times New Roman" w:hAnsi="Times New Roman" w:cs="Times New Roman"/>
          <w:sz w:val="26"/>
          <w:szCs w:val="26"/>
        </w:rPr>
        <w:t>Kruskal</w:t>
      </w:r>
      <w:proofErr w:type="spellEnd"/>
      <w:r w:rsidRPr="00140ABC">
        <w:rPr>
          <w:rFonts w:ascii="Times New Roman" w:hAnsi="Times New Roman" w:cs="Times New Roman"/>
          <w:sz w:val="26"/>
          <w:szCs w:val="26"/>
        </w:rPr>
        <w:t xml:space="preserve"> Wallis seront utilisés pour comparer les scores DLQI médians dans les </w:t>
      </w:r>
      <w:commentRangeStart w:id="61"/>
      <w:r w:rsidRPr="00140ABC">
        <w:rPr>
          <w:rFonts w:ascii="Times New Roman" w:hAnsi="Times New Roman" w:cs="Times New Roman"/>
          <w:sz w:val="26"/>
          <w:szCs w:val="26"/>
        </w:rPr>
        <w:t>différents groupes</w:t>
      </w:r>
      <w:commentRangeEnd w:id="61"/>
      <w:r w:rsidR="00CE72BA">
        <w:rPr>
          <w:rStyle w:val="Marquedecommentaire"/>
        </w:rPr>
        <w:commentReference w:id="61"/>
      </w:r>
      <w:r w:rsidRPr="00140ABC">
        <w:rPr>
          <w:rFonts w:ascii="Times New Roman" w:hAnsi="Times New Roman" w:cs="Times New Roman"/>
          <w:sz w:val="26"/>
          <w:szCs w:val="26"/>
        </w:rPr>
        <w:t xml:space="preserve">, le cas échéant. </w:t>
      </w:r>
      <w:commentRangeStart w:id="62"/>
      <w:r w:rsidRPr="00140ABC">
        <w:rPr>
          <w:rFonts w:ascii="Times New Roman" w:hAnsi="Times New Roman" w:cs="Times New Roman"/>
          <w:sz w:val="26"/>
          <w:szCs w:val="26"/>
        </w:rPr>
        <w:t xml:space="preserve">Les </w:t>
      </w:r>
      <w:proofErr w:type="spellStart"/>
      <w:r w:rsidRPr="00140ABC">
        <w:rPr>
          <w:rFonts w:ascii="Times New Roman" w:hAnsi="Times New Roman" w:cs="Times New Roman"/>
          <w:sz w:val="26"/>
          <w:szCs w:val="26"/>
        </w:rPr>
        <w:t>odds</w:t>
      </w:r>
      <w:proofErr w:type="spellEnd"/>
      <w:r w:rsidRPr="00140ABC">
        <w:rPr>
          <w:rFonts w:ascii="Times New Roman" w:hAnsi="Times New Roman" w:cs="Times New Roman"/>
          <w:sz w:val="26"/>
          <w:szCs w:val="26"/>
        </w:rPr>
        <w:t xml:space="preserve"> ratios (OR) avec leurs intervalles de confiance (IC) à 95% serviront à étudier les facteurs associés à une altération de la qualité de vie par une analyse de régression logistique </w:t>
      </w:r>
      <w:proofErr w:type="spellStart"/>
      <w:r w:rsidRPr="00140ABC">
        <w:rPr>
          <w:rFonts w:ascii="Times New Roman" w:hAnsi="Times New Roman" w:cs="Times New Roman"/>
          <w:sz w:val="26"/>
          <w:szCs w:val="26"/>
        </w:rPr>
        <w:t>univariable</w:t>
      </w:r>
      <w:proofErr w:type="spellEnd"/>
      <w:r w:rsidRPr="00140ABC">
        <w:rPr>
          <w:rFonts w:ascii="Times New Roman" w:hAnsi="Times New Roman" w:cs="Times New Roman"/>
          <w:sz w:val="26"/>
          <w:szCs w:val="26"/>
        </w:rPr>
        <w:t xml:space="preserve"> et multivariable. </w:t>
      </w:r>
      <w:commentRangeEnd w:id="62"/>
      <w:r w:rsidR="00CE72BA">
        <w:rPr>
          <w:rStyle w:val="Marquedecommentaire"/>
        </w:rPr>
        <w:commentReference w:id="62"/>
      </w:r>
      <w:r w:rsidRPr="00140ABC">
        <w:rPr>
          <w:rFonts w:ascii="Times New Roman" w:hAnsi="Times New Roman" w:cs="Times New Roman"/>
          <w:sz w:val="26"/>
          <w:szCs w:val="26"/>
        </w:rPr>
        <w:t>Pour cette étude, nous définirons une altération de la qualité de vie par un score &gt;10. Le seuil de signification statistique sera fixé à p&lt;0,05.</w:t>
      </w:r>
    </w:p>
    <w:p w14:paraId="10ABC1CA" w14:textId="77777777" w:rsidR="005D3976" w:rsidRPr="00140ABC" w:rsidRDefault="005D3976" w:rsidP="00140ABC">
      <w:pPr>
        <w:pStyle w:val="Titre1"/>
        <w:spacing w:line="360" w:lineRule="auto"/>
        <w:jc w:val="both"/>
        <w:rPr>
          <w:rFonts w:ascii="Times New Roman" w:hAnsi="Times New Roman" w:cs="Times New Roman"/>
          <w:sz w:val="26"/>
          <w:szCs w:val="26"/>
        </w:rPr>
      </w:pPr>
      <w:bookmarkStart w:id="63" w:name="_Toc209253735"/>
      <w:r w:rsidRPr="00140ABC">
        <w:rPr>
          <w:rFonts w:ascii="Times New Roman" w:hAnsi="Times New Roman" w:cs="Times New Roman"/>
          <w:sz w:val="26"/>
          <w:szCs w:val="26"/>
        </w:rPr>
        <w:t>3. Considérations éthiques et administratives</w:t>
      </w:r>
      <w:bookmarkEnd w:id="63"/>
    </w:p>
    <w:p w14:paraId="2836200D" w14:textId="6D6CBFF3" w:rsidR="005D3976"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Notre travail se fera dans le strict respect des normes déontologiques et des règles administratives et hiérarchiques. </w:t>
      </w:r>
      <w:commentRangeStart w:id="64"/>
      <w:r w:rsidRPr="00140ABC">
        <w:rPr>
          <w:rFonts w:ascii="Times New Roman" w:hAnsi="Times New Roman" w:cs="Times New Roman"/>
          <w:sz w:val="26"/>
          <w:szCs w:val="26"/>
        </w:rPr>
        <w:t xml:space="preserve">Le protocole sera également soumis à un comité d’éthique. </w:t>
      </w:r>
      <w:commentRangeEnd w:id="64"/>
      <w:r w:rsidR="00CE72BA">
        <w:rPr>
          <w:rStyle w:val="Marquedecommentaire"/>
        </w:rPr>
        <w:commentReference w:id="64"/>
      </w:r>
      <w:r w:rsidRPr="00140ABC">
        <w:rPr>
          <w:rFonts w:ascii="Times New Roman" w:hAnsi="Times New Roman" w:cs="Times New Roman"/>
          <w:sz w:val="26"/>
          <w:szCs w:val="26"/>
        </w:rPr>
        <w:t xml:space="preserve">Nos procédures seront conformes à la déclaration révisée d'Helsinki. Pour protéger la confidentialité des patients, le questionnaire sera anonyme et sera rempli après obtention du consentement </w:t>
      </w:r>
      <w:commentRangeStart w:id="65"/>
      <w:r w:rsidRPr="00140ABC">
        <w:rPr>
          <w:rFonts w:ascii="Times New Roman" w:hAnsi="Times New Roman" w:cs="Times New Roman"/>
          <w:sz w:val="26"/>
          <w:szCs w:val="26"/>
        </w:rPr>
        <w:t xml:space="preserve">verbal </w:t>
      </w:r>
      <w:commentRangeEnd w:id="65"/>
      <w:r w:rsidR="00CE72BA">
        <w:rPr>
          <w:rStyle w:val="Marquedecommentaire"/>
        </w:rPr>
        <w:commentReference w:id="65"/>
      </w:r>
      <w:r w:rsidRPr="00140ABC">
        <w:rPr>
          <w:rFonts w:ascii="Times New Roman" w:hAnsi="Times New Roman" w:cs="Times New Roman"/>
          <w:sz w:val="26"/>
          <w:szCs w:val="26"/>
        </w:rPr>
        <w:t xml:space="preserve">du patient ou du tuteur légal. </w:t>
      </w:r>
    </w:p>
    <w:p w14:paraId="04B237EC" w14:textId="77777777" w:rsidR="00FB66BA" w:rsidRDefault="00FB66BA" w:rsidP="00140ABC">
      <w:pPr>
        <w:spacing w:after="0" w:line="360" w:lineRule="auto"/>
        <w:jc w:val="both"/>
        <w:rPr>
          <w:rFonts w:ascii="Times New Roman" w:hAnsi="Times New Roman" w:cs="Times New Roman"/>
          <w:sz w:val="26"/>
          <w:szCs w:val="26"/>
        </w:rPr>
      </w:pPr>
    </w:p>
    <w:p w14:paraId="6A7C5B12" w14:textId="77777777" w:rsidR="00FB66BA" w:rsidRDefault="00FB66BA" w:rsidP="00140ABC">
      <w:pPr>
        <w:spacing w:after="0" w:line="360" w:lineRule="auto"/>
        <w:jc w:val="both"/>
        <w:rPr>
          <w:rFonts w:ascii="Times New Roman" w:hAnsi="Times New Roman" w:cs="Times New Roman"/>
          <w:sz w:val="26"/>
          <w:szCs w:val="26"/>
        </w:rPr>
      </w:pPr>
    </w:p>
    <w:p w14:paraId="6AD9909A" w14:textId="77777777" w:rsidR="00FB66BA" w:rsidRDefault="00FB66BA" w:rsidP="00140ABC">
      <w:pPr>
        <w:spacing w:after="0" w:line="360" w:lineRule="auto"/>
        <w:jc w:val="both"/>
        <w:rPr>
          <w:rFonts w:ascii="Times New Roman" w:hAnsi="Times New Roman" w:cs="Times New Roman"/>
          <w:sz w:val="26"/>
          <w:szCs w:val="26"/>
        </w:rPr>
      </w:pPr>
    </w:p>
    <w:p w14:paraId="7AC27499" w14:textId="77777777" w:rsidR="00FB66BA" w:rsidRDefault="00FB66BA" w:rsidP="00140ABC">
      <w:pPr>
        <w:spacing w:after="0" w:line="360" w:lineRule="auto"/>
        <w:jc w:val="both"/>
        <w:rPr>
          <w:rFonts w:ascii="Times New Roman" w:hAnsi="Times New Roman" w:cs="Times New Roman"/>
          <w:sz w:val="26"/>
          <w:szCs w:val="26"/>
        </w:rPr>
      </w:pPr>
    </w:p>
    <w:p w14:paraId="5BBA4DE8" w14:textId="77777777" w:rsidR="00FB66BA" w:rsidRDefault="00FB66BA" w:rsidP="00140ABC">
      <w:pPr>
        <w:spacing w:after="0" w:line="360" w:lineRule="auto"/>
        <w:jc w:val="both"/>
        <w:rPr>
          <w:rFonts w:ascii="Times New Roman" w:hAnsi="Times New Roman" w:cs="Times New Roman"/>
          <w:sz w:val="26"/>
          <w:szCs w:val="26"/>
        </w:rPr>
      </w:pPr>
    </w:p>
    <w:p w14:paraId="13AFAA82" w14:textId="77777777" w:rsidR="00FB66BA" w:rsidRDefault="00FB66BA" w:rsidP="00140ABC">
      <w:pPr>
        <w:spacing w:after="0" w:line="360" w:lineRule="auto"/>
        <w:jc w:val="both"/>
        <w:rPr>
          <w:rFonts w:ascii="Times New Roman" w:hAnsi="Times New Roman" w:cs="Times New Roman"/>
          <w:sz w:val="26"/>
          <w:szCs w:val="26"/>
        </w:rPr>
      </w:pPr>
    </w:p>
    <w:p w14:paraId="21C4097F" w14:textId="77777777" w:rsidR="00FB66BA" w:rsidRDefault="00FB66BA" w:rsidP="00140ABC">
      <w:pPr>
        <w:spacing w:after="0" w:line="360" w:lineRule="auto"/>
        <w:jc w:val="both"/>
        <w:rPr>
          <w:rFonts w:ascii="Times New Roman" w:hAnsi="Times New Roman" w:cs="Times New Roman"/>
          <w:sz w:val="26"/>
          <w:szCs w:val="26"/>
        </w:rPr>
      </w:pPr>
    </w:p>
    <w:p w14:paraId="2AB684F9" w14:textId="77777777" w:rsidR="00FB66BA" w:rsidRDefault="00FB66BA" w:rsidP="00140ABC">
      <w:pPr>
        <w:spacing w:after="0" w:line="360" w:lineRule="auto"/>
        <w:jc w:val="both"/>
        <w:rPr>
          <w:rFonts w:ascii="Times New Roman" w:hAnsi="Times New Roman" w:cs="Times New Roman"/>
          <w:sz w:val="26"/>
          <w:szCs w:val="26"/>
        </w:rPr>
      </w:pPr>
    </w:p>
    <w:p w14:paraId="0AD63FFE" w14:textId="77777777" w:rsidR="00FB66BA" w:rsidRDefault="00FB66BA" w:rsidP="00140ABC">
      <w:pPr>
        <w:spacing w:after="0" w:line="360" w:lineRule="auto"/>
        <w:jc w:val="both"/>
        <w:rPr>
          <w:rFonts w:ascii="Times New Roman" w:hAnsi="Times New Roman" w:cs="Times New Roman"/>
          <w:sz w:val="26"/>
          <w:szCs w:val="26"/>
        </w:rPr>
      </w:pPr>
    </w:p>
    <w:p w14:paraId="3ED5E505" w14:textId="77777777" w:rsidR="00FB66BA" w:rsidRDefault="00FB66BA" w:rsidP="00140ABC">
      <w:pPr>
        <w:spacing w:after="0" w:line="360" w:lineRule="auto"/>
        <w:jc w:val="both"/>
        <w:rPr>
          <w:rFonts w:ascii="Times New Roman" w:hAnsi="Times New Roman" w:cs="Times New Roman"/>
          <w:sz w:val="26"/>
          <w:szCs w:val="26"/>
        </w:rPr>
      </w:pPr>
    </w:p>
    <w:p w14:paraId="2D0F0C63" w14:textId="77777777" w:rsidR="00FB66BA" w:rsidRDefault="00FB66BA" w:rsidP="00140ABC">
      <w:pPr>
        <w:spacing w:after="0" w:line="360" w:lineRule="auto"/>
        <w:jc w:val="both"/>
        <w:rPr>
          <w:rFonts w:ascii="Times New Roman" w:hAnsi="Times New Roman" w:cs="Times New Roman"/>
          <w:sz w:val="26"/>
          <w:szCs w:val="26"/>
        </w:rPr>
      </w:pPr>
    </w:p>
    <w:p w14:paraId="54300F1A" w14:textId="77777777" w:rsidR="00FB66BA" w:rsidRDefault="00FB66BA" w:rsidP="00140ABC">
      <w:pPr>
        <w:spacing w:after="0" w:line="360" w:lineRule="auto"/>
        <w:jc w:val="both"/>
        <w:rPr>
          <w:rFonts w:ascii="Times New Roman" w:hAnsi="Times New Roman" w:cs="Times New Roman"/>
          <w:sz w:val="26"/>
          <w:szCs w:val="26"/>
        </w:rPr>
      </w:pPr>
    </w:p>
    <w:p w14:paraId="1439BFE5" w14:textId="77777777" w:rsidR="00FB66BA" w:rsidRDefault="00FB66BA" w:rsidP="00140ABC">
      <w:pPr>
        <w:spacing w:after="0" w:line="360" w:lineRule="auto"/>
        <w:jc w:val="both"/>
        <w:rPr>
          <w:rFonts w:ascii="Times New Roman" w:hAnsi="Times New Roman" w:cs="Times New Roman"/>
          <w:sz w:val="26"/>
          <w:szCs w:val="26"/>
        </w:rPr>
      </w:pPr>
    </w:p>
    <w:p w14:paraId="75C6EF23" w14:textId="77777777" w:rsidR="00FB66BA" w:rsidRPr="00140ABC" w:rsidRDefault="00FB66BA" w:rsidP="00140ABC">
      <w:pPr>
        <w:spacing w:after="0" w:line="360" w:lineRule="auto"/>
        <w:jc w:val="both"/>
        <w:rPr>
          <w:rFonts w:ascii="Times New Roman" w:hAnsi="Times New Roman" w:cs="Times New Roman"/>
          <w:sz w:val="26"/>
          <w:szCs w:val="26"/>
        </w:rPr>
      </w:pPr>
    </w:p>
    <w:p w14:paraId="3F785901" w14:textId="77777777" w:rsidR="005D3976" w:rsidRPr="00140ABC" w:rsidRDefault="005D3976" w:rsidP="00140ABC">
      <w:pPr>
        <w:pStyle w:val="Titre1"/>
        <w:spacing w:line="360" w:lineRule="auto"/>
        <w:jc w:val="both"/>
        <w:rPr>
          <w:rFonts w:ascii="Times New Roman" w:hAnsi="Times New Roman" w:cs="Times New Roman"/>
          <w:sz w:val="26"/>
          <w:szCs w:val="26"/>
        </w:rPr>
      </w:pPr>
      <w:bookmarkStart w:id="66" w:name="_Toc209253736"/>
      <w:r w:rsidRPr="00140ABC">
        <w:rPr>
          <w:rFonts w:ascii="Times New Roman" w:hAnsi="Times New Roman" w:cs="Times New Roman"/>
          <w:sz w:val="26"/>
          <w:szCs w:val="26"/>
        </w:rPr>
        <w:lastRenderedPageBreak/>
        <w:t>4- Chronogramme des activités</w:t>
      </w:r>
      <w:bookmarkEnd w:id="66"/>
    </w:p>
    <w:p w14:paraId="06FB63BE" w14:textId="77777777" w:rsidR="005D3976" w:rsidRPr="00140ABC" w:rsidRDefault="005D3976" w:rsidP="00140ABC">
      <w:pPr>
        <w:autoSpaceDE w:val="0"/>
        <w:autoSpaceDN w:val="0"/>
        <w:adjustRightInd w:val="0"/>
        <w:spacing w:after="0" w:line="360" w:lineRule="auto"/>
        <w:contextualSpacing/>
        <w:jc w:val="both"/>
        <w:rPr>
          <w:rFonts w:ascii="Times New Roman" w:hAnsi="Times New Roman" w:cs="Times New Roman"/>
          <w:sz w:val="26"/>
          <w:szCs w:val="26"/>
        </w:rPr>
      </w:pPr>
    </w:p>
    <w:p w14:paraId="752E2478" w14:textId="77777777" w:rsidR="005D3976" w:rsidRPr="00140ABC" w:rsidRDefault="005D3976" w:rsidP="00140ABC">
      <w:pPr>
        <w:autoSpaceDE w:val="0"/>
        <w:autoSpaceDN w:val="0"/>
        <w:adjustRightInd w:val="0"/>
        <w:spacing w:after="0" w:line="360" w:lineRule="auto"/>
        <w:contextualSpacing/>
        <w:jc w:val="both"/>
        <w:rPr>
          <w:rFonts w:ascii="Times New Roman" w:hAnsi="Times New Roman" w:cs="Times New Roman"/>
          <w:sz w:val="26"/>
          <w:szCs w:val="26"/>
        </w:rPr>
      </w:pPr>
      <w:r w:rsidRPr="00140ABC">
        <w:rPr>
          <w:rFonts w:ascii="Times New Roman" w:hAnsi="Times New Roman" w:cs="Times New Roman"/>
          <w:sz w:val="26"/>
          <w:szCs w:val="26"/>
        </w:rPr>
        <w:t>Les activités relatives à l’élaboration du mémoire se dérouleront comme suit :</w:t>
      </w:r>
    </w:p>
    <w:p w14:paraId="063A157F" w14:textId="77777777" w:rsidR="005D3976" w:rsidRPr="00140ABC" w:rsidRDefault="005D3976" w:rsidP="00140ABC">
      <w:pPr>
        <w:autoSpaceDE w:val="0"/>
        <w:autoSpaceDN w:val="0"/>
        <w:adjustRightInd w:val="0"/>
        <w:spacing w:after="0" w:line="360" w:lineRule="auto"/>
        <w:contextualSpacing/>
        <w:jc w:val="both"/>
        <w:rPr>
          <w:rFonts w:ascii="Times New Roman" w:hAnsi="Times New Roman" w:cs="Times New Roman"/>
          <w:sz w:val="26"/>
          <w:szCs w:val="26"/>
        </w:rPr>
      </w:pPr>
    </w:p>
    <w:tbl>
      <w:tblPr>
        <w:tblpPr w:leftFromText="141" w:rightFromText="141" w:vertAnchor="text" w:horzAnchor="margin" w:tblpY="219"/>
        <w:tblW w:w="8660" w:type="dxa"/>
        <w:tblLayout w:type="fixed"/>
        <w:tblLook w:val="04A0" w:firstRow="1" w:lastRow="0" w:firstColumn="1" w:lastColumn="0" w:noHBand="0" w:noVBand="1"/>
      </w:tblPr>
      <w:tblGrid>
        <w:gridCol w:w="1984"/>
        <w:gridCol w:w="1586"/>
        <w:gridCol w:w="2097"/>
        <w:gridCol w:w="1603"/>
        <w:gridCol w:w="1390"/>
      </w:tblGrid>
      <w:tr w:rsidR="005D3976" w:rsidRPr="00140ABC" w14:paraId="12784239" w14:textId="77777777" w:rsidTr="00FB66BA">
        <w:trPr>
          <w:trHeight w:val="1413"/>
        </w:trPr>
        <w:tc>
          <w:tcPr>
            <w:tcW w:w="1984" w:type="dxa"/>
            <w:tcBorders>
              <w:top w:val="single" w:sz="2" w:space="0" w:color="000000"/>
              <w:left w:val="single" w:sz="2" w:space="0" w:color="000000"/>
              <w:bottom w:val="single" w:sz="2" w:space="0" w:color="000000"/>
              <w:right w:val="single" w:sz="2" w:space="0" w:color="000000"/>
            </w:tcBorders>
            <w:shd w:val="clear" w:color="000000" w:fill="FFFFFF"/>
          </w:tcPr>
          <w:p w14:paraId="7D574D06"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586" w:type="dxa"/>
            <w:tcBorders>
              <w:top w:val="single" w:sz="2" w:space="0" w:color="000000"/>
              <w:left w:val="single" w:sz="2" w:space="0" w:color="000000"/>
              <w:bottom w:val="single" w:sz="2" w:space="0" w:color="000000"/>
              <w:right w:val="single" w:sz="2" w:space="0" w:color="000000"/>
            </w:tcBorders>
            <w:shd w:val="clear" w:color="000000" w:fill="FFFFFF"/>
          </w:tcPr>
          <w:p w14:paraId="1932DF9C"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Février-Avril 2025</w:t>
            </w:r>
          </w:p>
        </w:tc>
        <w:tc>
          <w:tcPr>
            <w:tcW w:w="2097" w:type="dxa"/>
            <w:tcBorders>
              <w:top w:val="single" w:sz="2" w:space="0" w:color="000000"/>
              <w:left w:val="single" w:sz="2" w:space="0" w:color="000000"/>
              <w:bottom w:val="single" w:sz="2" w:space="0" w:color="000000"/>
              <w:right w:val="single" w:sz="2" w:space="0" w:color="000000"/>
            </w:tcBorders>
            <w:shd w:val="clear" w:color="000000" w:fill="FFFFFF"/>
          </w:tcPr>
          <w:p w14:paraId="4FB92409" w14:textId="54AC5504"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Avril</w:t>
            </w:r>
            <w:r w:rsidR="00FB66BA">
              <w:rPr>
                <w:rFonts w:ascii="Times New Roman" w:hAnsi="Times New Roman" w:cs="Times New Roman"/>
                <w:sz w:val="26"/>
                <w:szCs w:val="26"/>
              </w:rPr>
              <w:t>-Octobre</w:t>
            </w:r>
            <w:r w:rsidRPr="00140ABC">
              <w:rPr>
                <w:rFonts w:ascii="Times New Roman" w:hAnsi="Times New Roman" w:cs="Times New Roman"/>
                <w:sz w:val="26"/>
                <w:szCs w:val="26"/>
              </w:rPr>
              <w:t xml:space="preserve"> 2025</w:t>
            </w:r>
          </w:p>
        </w:tc>
        <w:tc>
          <w:tcPr>
            <w:tcW w:w="1603" w:type="dxa"/>
            <w:tcBorders>
              <w:top w:val="single" w:sz="2" w:space="0" w:color="000000"/>
              <w:left w:val="single" w:sz="2" w:space="0" w:color="000000"/>
              <w:bottom w:val="single" w:sz="2" w:space="0" w:color="000000"/>
              <w:right w:val="single" w:sz="2" w:space="0" w:color="000000"/>
            </w:tcBorders>
            <w:shd w:val="clear" w:color="000000" w:fill="FFFFFF"/>
          </w:tcPr>
          <w:p w14:paraId="0CA8483C" w14:textId="505E6059" w:rsidR="005D3976" w:rsidRPr="00140ABC" w:rsidRDefault="00FB66BA" w:rsidP="00140ABC">
            <w:pPr>
              <w:spacing w:line="360" w:lineRule="auto"/>
              <w:jc w:val="both"/>
              <w:rPr>
                <w:rFonts w:ascii="Times New Roman" w:hAnsi="Times New Roman" w:cs="Times New Roman"/>
                <w:sz w:val="26"/>
                <w:szCs w:val="26"/>
              </w:rPr>
            </w:pPr>
            <w:r>
              <w:rPr>
                <w:rFonts w:ascii="Times New Roman" w:hAnsi="Times New Roman" w:cs="Times New Roman"/>
                <w:sz w:val="26"/>
                <w:szCs w:val="26"/>
              </w:rPr>
              <w:t>Octobre</w:t>
            </w:r>
            <w:r w:rsidR="005D3976" w:rsidRPr="00140ABC">
              <w:rPr>
                <w:rFonts w:ascii="Times New Roman" w:hAnsi="Times New Roman" w:cs="Times New Roman"/>
                <w:sz w:val="26"/>
                <w:szCs w:val="26"/>
              </w:rPr>
              <w:t>2025</w:t>
            </w:r>
          </w:p>
        </w:tc>
        <w:tc>
          <w:tcPr>
            <w:tcW w:w="1390" w:type="dxa"/>
            <w:tcBorders>
              <w:top w:val="single" w:sz="2" w:space="0" w:color="000000"/>
              <w:left w:val="single" w:sz="2" w:space="0" w:color="000000"/>
              <w:bottom w:val="single" w:sz="2" w:space="0" w:color="000000"/>
              <w:right w:val="single" w:sz="2" w:space="0" w:color="000000"/>
            </w:tcBorders>
            <w:shd w:val="clear" w:color="000000" w:fill="FFFFFF"/>
          </w:tcPr>
          <w:p w14:paraId="2EE7ECE8"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Novembre 2025 – Décembre 2025</w:t>
            </w:r>
          </w:p>
        </w:tc>
      </w:tr>
      <w:tr w:rsidR="005D3976" w:rsidRPr="00140ABC" w14:paraId="7F96A87A" w14:textId="77777777" w:rsidTr="00FB66BA">
        <w:trPr>
          <w:trHeight w:val="1161"/>
        </w:trPr>
        <w:tc>
          <w:tcPr>
            <w:tcW w:w="1984" w:type="dxa"/>
            <w:tcBorders>
              <w:top w:val="single" w:sz="2" w:space="0" w:color="000000"/>
              <w:left w:val="single" w:sz="2" w:space="0" w:color="000000"/>
              <w:bottom w:val="single" w:sz="2" w:space="0" w:color="000000"/>
              <w:right w:val="single" w:sz="2" w:space="0" w:color="000000"/>
            </w:tcBorders>
            <w:shd w:val="clear" w:color="000000" w:fill="FFFFFF"/>
          </w:tcPr>
          <w:p w14:paraId="2A913231"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Recherche documentaire</w:t>
            </w:r>
          </w:p>
          <w:p w14:paraId="1F3F3F18"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586" w:type="dxa"/>
            <w:tcBorders>
              <w:top w:val="single" w:sz="2" w:space="0" w:color="000000"/>
              <w:left w:val="single" w:sz="2" w:space="0" w:color="000000"/>
              <w:bottom w:val="single" w:sz="2" w:space="0" w:color="000000"/>
              <w:right w:val="single" w:sz="2" w:space="0" w:color="000000"/>
            </w:tcBorders>
            <w:shd w:val="clear" w:color="auto" w:fill="C45911" w:themeFill="accent2" w:themeFillShade="BF"/>
          </w:tcPr>
          <w:p w14:paraId="58644586"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2097" w:type="dxa"/>
            <w:tcBorders>
              <w:top w:val="single" w:sz="2" w:space="0" w:color="000000"/>
              <w:left w:val="single" w:sz="2" w:space="0" w:color="000000"/>
              <w:bottom w:val="single" w:sz="2" w:space="0" w:color="000000"/>
              <w:right w:val="single" w:sz="2" w:space="0" w:color="000000"/>
            </w:tcBorders>
            <w:shd w:val="clear" w:color="000000" w:fill="FFFFFF"/>
          </w:tcPr>
          <w:p w14:paraId="19CBFC4D"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603" w:type="dxa"/>
            <w:tcBorders>
              <w:top w:val="single" w:sz="2" w:space="0" w:color="000000"/>
              <w:left w:val="single" w:sz="2" w:space="0" w:color="000000"/>
              <w:bottom w:val="single" w:sz="2" w:space="0" w:color="000000"/>
              <w:right w:val="single" w:sz="2" w:space="0" w:color="000000"/>
            </w:tcBorders>
            <w:shd w:val="clear" w:color="000000" w:fill="FFFFFF"/>
          </w:tcPr>
          <w:p w14:paraId="419AC88D"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390" w:type="dxa"/>
            <w:tcBorders>
              <w:top w:val="single" w:sz="2" w:space="0" w:color="000000"/>
              <w:left w:val="single" w:sz="2" w:space="0" w:color="000000"/>
              <w:bottom w:val="single" w:sz="2" w:space="0" w:color="000000"/>
              <w:right w:val="single" w:sz="2" w:space="0" w:color="000000"/>
            </w:tcBorders>
            <w:shd w:val="clear" w:color="000000" w:fill="FFFFFF"/>
          </w:tcPr>
          <w:p w14:paraId="6A0C9400"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r>
      <w:tr w:rsidR="005D3976" w:rsidRPr="00140ABC" w14:paraId="3778CE04" w14:textId="77777777" w:rsidTr="00FB66BA">
        <w:trPr>
          <w:trHeight w:val="2341"/>
        </w:trPr>
        <w:tc>
          <w:tcPr>
            <w:tcW w:w="1984" w:type="dxa"/>
            <w:tcBorders>
              <w:top w:val="single" w:sz="2" w:space="0" w:color="000000"/>
              <w:left w:val="single" w:sz="2" w:space="0" w:color="000000"/>
              <w:bottom w:val="single" w:sz="2" w:space="0" w:color="000000"/>
              <w:right w:val="single" w:sz="2" w:space="0" w:color="000000"/>
            </w:tcBorders>
            <w:shd w:val="clear" w:color="000000" w:fill="FFFFFF"/>
          </w:tcPr>
          <w:p w14:paraId="51CA406A"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Rédaction du protocole, obtention des autorisations et des clairances éthiques.</w:t>
            </w:r>
          </w:p>
          <w:p w14:paraId="5715F228"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586" w:type="dxa"/>
            <w:tcBorders>
              <w:top w:val="single" w:sz="2" w:space="0" w:color="000000"/>
              <w:left w:val="single" w:sz="2" w:space="0" w:color="000000"/>
              <w:bottom w:val="single" w:sz="2" w:space="0" w:color="000000"/>
              <w:right w:val="single" w:sz="2" w:space="0" w:color="000000"/>
            </w:tcBorders>
            <w:shd w:val="clear" w:color="auto" w:fill="C45911" w:themeFill="accent2" w:themeFillShade="BF"/>
          </w:tcPr>
          <w:p w14:paraId="7FF7C597"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color w:val="0070C0"/>
                <w:sz w:val="26"/>
                <w:szCs w:val="26"/>
              </w:rPr>
            </w:pPr>
          </w:p>
        </w:tc>
        <w:tc>
          <w:tcPr>
            <w:tcW w:w="209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F64229F"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603" w:type="dxa"/>
            <w:tcBorders>
              <w:top w:val="single" w:sz="2" w:space="0" w:color="000000"/>
              <w:left w:val="single" w:sz="2" w:space="0" w:color="000000"/>
              <w:bottom w:val="single" w:sz="2" w:space="0" w:color="000000"/>
              <w:right w:val="single" w:sz="2" w:space="0" w:color="000000"/>
            </w:tcBorders>
            <w:shd w:val="clear" w:color="000000" w:fill="FFFFFF"/>
          </w:tcPr>
          <w:p w14:paraId="1F9115D7"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390" w:type="dxa"/>
            <w:tcBorders>
              <w:top w:val="single" w:sz="2" w:space="0" w:color="000000"/>
              <w:left w:val="single" w:sz="2" w:space="0" w:color="000000"/>
              <w:bottom w:val="single" w:sz="2" w:space="0" w:color="000000"/>
              <w:right w:val="single" w:sz="2" w:space="0" w:color="000000"/>
            </w:tcBorders>
            <w:shd w:val="clear" w:color="000000" w:fill="FFFFFF"/>
          </w:tcPr>
          <w:p w14:paraId="1BFF980C"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r>
      <w:tr w:rsidR="005D3976" w:rsidRPr="00140ABC" w14:paraId="22B23D34" w14:textId="77777777" w:rsidTr="00FB66BA">
        <w:trPr>
          <w:trHeight w:val="1002"/>
        </w:trPr>
        <w:tc>
          <w:tcPr>
            <w:tcW w:w="1984" w:type="dxa"/>
            <w:tcBorders>
              <w:top w:val="single" w:sz="2" w:space="0" w:color="000000"/>
              <w:left w:val="single" w:sz="2" w:space="0" w:color="000000"/>
              <w:bottom w:val="single" w:sz="2" w:space="0" w:color="000000"/>
              <w:right w:val="single" w:sz="2" w:space="0" w:color="000000"/>
            </w:tcBorders>
            <w:shd w:val="clear" w:color="000000" w:fill="FFFFFF"/>
          </w:tcPr>
          <w:p w14:paraId="30843823"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Recrutement des patients</w:t>
            </w:r>
          </w:p>
          <w:p w14:paraId="5B6A5188"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586" w:type="dxa"/>
            <w:tcBorders>
              <w:top w:val="single" w:sz="2" w:space="0" w:color="000000"/>
              <w:left w:val="single" w:sz="2" w:space="0" w:color="000000"/>
              <w:bottom w:val="single" w:sz="2" w:space="0" w:color="000000"/>
              <w:right w:val="single" w:sz="2" w:space="0" w:color="000000"/>
            </w:tcBorders>
            <w:shd w:val="clear" w:color="000000" w:fill="FFFFFF"/>
          </w:tcPr>
          <w:p w14:paraId="18C6BECD"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2097" w:type="dxa"/>
            <w:tcBorders>
              <w:top w:val="single" w:sz="2" w:space="0" w:color="000000"/>
              <w:left w:val="single" w:sz="2" w:space="0" w:color="000000"/>
              <w:bottom w:val="single" w:sz="2" w:space="0" w:color="000000"/>
              <w:right w:val="single" w:sz="2" w:space="0" w:color="000000"/>
            </w:tcBorders>
            <w:shd w:val="clear" w:color="auto" w:fill="C45911" w:themeFill="accent2" w:themeFillShade="BF"/>
          </w:tcPr>
          <w:p w14:paraId="1B9283A2"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603"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ED0AA6D"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390" w:type="dxa"/>
            <w:tcBorders>
              <w:top w:val="single" w:sz="2" w:space="0" w:color="000000"/>
              <w:left w:val="single" w:sz="2" w:space="0" w:color="000000"/>
              <w:bottom w:val="single" w:sz="2" w:space="0" w:color="000000"/>
              <w:right w:val="single" w:sz="2" w:space="0" w:color="000000"/>
            </w:tcBorders>
            <w:shd w:val="clear" w:color="000000" w:fill="FFFFFF"/>
          </w:tcPr>
          <w:p w14:paraId="062709DE"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r>
      <w:tr w:rsidR="005D3976" w:rsidRPr="00140ABC" w14:paraId="2E7BBDF5" w14:textId="77777777" w:rsidTr="00FB66BA">
        <w:trPr>
          <w:trHeight w:val="1506"/>
        </w:trPr>
        <w:tc>
          <w:tcPr>
            <w:tcW w:w="1984" w:type="dxa"/>
            <w:tcBorders>
              <w:top w:val="single" w:sz="2" w:space="0" w:color="000000"/>
              <w:left w:val="single" w:sz="2" w:space="0" w:color="000000"/>
              <w:bottom w:val="single" w:sz="2" w:space="0" w:color="000000"/>
              <w:right w:val="single" w:sz="2" w:space="0" w:color="000000"/>
            </w:tcBorders>
            <w:shd w:val="clear" w:color="000000" w:fill="FFFFFF"/>
          </w:tcPr>
          <w:p w14:paraId="2AE2A62B"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Analyses statistiques et rédaction du mémoire</w:t>
            </w:r>
          </w:p>
          <w:p w14:paraId="540D94E3"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586" w:type="dxa"/>
            <w:tcBorders>
              <w:top w:val="single" w:sz="2" w:space="0" w:color="000000"/>
              <w:left w:val="single" w:sz="2" w:space="0" w:color="000000"/>
              <w:bottom w:val="single" w:sz="2" w:space="0" w:color="000000"/>
              <w:right w:val="single" w:sz="2" w:space="0" w:color="000000"/>
            </w:tcBorders>
            <w:shd w:val="clear" w:color="000000" w:fill="FFFFFF"/>
          </w:tcPr>
          <w:p w14:paraId="2815BD6E"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2097" w:type="dxa"/>
            <w:tcBorders>
              <w:top w:val="single" w:sz="2" w:space="0" w:color="000000"/>
              <w:left w:val="single" w:sz="2" w:space="0" w:color="000000"/>
              <w:bottom w:val="single" w:sz="2" w:space="0" w:color="000000"/>
              <w:right w:val="single" w:sz="2" w:space="0" w:color="000000"/>
            </w:tcBorders>
            <w:shd w:val="clear" w:color="000000" w:fill="FFFFFF"/>
          </w:tcPr>
          <w:p w14:paraId="6510ED31"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603" w:type="dxa"/>
            <w:tcBorders>
              <w:top w:val="single" w:sz="2" w:space="0" w:color="000000"/>
              <w:left w:val="single" w:sz="2" w:space="0" w:color="000000"/>
              <w:bottom w:val="single" w:sz="2" w:space="0" w:color="000000"/>
              <w:right w:val="single" w:sz="2" w:space="0" w:color="000000"/>
            </w:tcBorders>
            <w:shd w:val="clear" w:color="auto" w:fill="C45911" w:themeFill="accent2" w:themeFillShade="BF"/>
          </w:tcPr>
          <w:p w14:paraId="55684E89"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39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D99C087"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r>
      <w:tr w:rsidR="005D3976" w:rsidRPr="00140ABC" w14:paraId="657EC30D" w14:textId="77777777" w:rsidTr="00FB66BA">
        <w:trPr>
          <w:trHeight w:val="1506"/>
        </w:trPr>
        <w:tc>
          <w:tcPr>
            <w:tcW w:w="1984" w:type="dxa"/>
            <w:tcBorders>
              <w:top w:val="single" w:sz="2" w:space="0" w:color="000000"/>
              <w:left w:val="single" w:sz="2" w:space="0" w:color="000000"/>
              <w:bottom w:val="single" w:sz="2" w:space="0" w:color="000000"/>
              <w:right w:val="single" w:sz="2" w:space="0" w:color="000000"/>
            </w:tcBorders>
            <w:shd w:val="clear" w:color="000000" w:fill="FFFFFF"/>
          </w:tcPr>
          <w:p w14:paraId="5C331B59"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commentRangeStart w:id="67"/>
            <w:r w:rsidRPr="00140ABC">
              <w:rPr>
                <w:rFonts w:ascii="Times New Roman" w:hAnsi="Times New Roman" w:cs="Times New Roman"/>
                <w:sz w:val="26"/>
                <w:szCs w:val="26"/>
              </w:rPr>
              <w:t>Défense du mémoire et corrections</w:t>
            </w:r>
            <w:commentRangeEnd w:id="67"/>
            <w:r w:rsidR="002517F2">
              <w:rPr>
                <w:rStyle w:val="Marquedecommentaire"/>
              </w:rPr>
              <w:commentReference w:id="67"/>
            </w:r>
          </w:p>
        </w:tc>
        <w:tc>
          <w:tcPr>
            <w:tcW w:w="1586" w:type="dxa"/>
            <w:tcBorders>
              <w:top w:val="single" w:sz="2" w:space="0" w:color="000000"/>
              <w:left w:val="single" w:sz="2" w:space="0" w:color="000000"/>
              <w:bottom w:val="single" w:sz="2" w:space="0" w:color="000000"/>
              <w:right w:val="single" w:sz="2" w:space="0" w:color="000000"/>
            </w:tcBorders>
            <w:shd w:val="clear" w:color="000000" w:fill="FFFFFF"/>
          </w:tcPr>
          <w:p w14:paraId="2FACF9C7"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2097" w:type="dxa"/>
            <w:tcBorders>
              <w:top w:val="single" w:sz="2" w:space="0" w:color="000000"/>
              <w:left w:val="single" w:sz="2" w:space="0" w:color="000000"/>
              <w:bottom w:val="single" w:sz="2" w:space="0" w:color="000000"/>
              <w:right w:val="single" w:sz="2" w:space="0" w:color="000000"/>
            </w:tcBorders>
            <w:shd w:val="clear" w:color="000000" w:fill="FFFFFF"/>
          </w:tcPr>
          <w:p w14:paraId="19F715F8"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603"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37129A4B"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390" w:type="dxa"/>
            <w:tcBorders>
              <w:top w:val="single" w:sz="2" w:space="0" w:color="000000"/>
              <w:left w:val="single" w:sz="2" w:space="0" w:color="000000"/>
              <w:bottom w:val="single" w:sz="2" w:space="0" w:color="000000"/>
              <w:right w:val="single" w:sz="2" w:space="0" w:color="000000"/>
            </w:tcBorders>
            <w:shd w:val="clear" w:color="auto" w:fill="C45911" w:themeFill="accent2" w:themeFillShade="BF"/>
          </w:tcPr>
          <w:p w14:paraId="5FB608DC"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r>
    </w:tbl>
    <w:p w14:paraId="2B770D8E" w14:textId="77777777" w:rsidR="005D3976" w:rsidRPr="00140ABC" w:rsidRDefault="005D3976" w:rsidP="00140ABC">
      <w:pPr>
        <w:autoSpaceDE w:val="0"/>
        <w:autoSpaceDN w:val="0"/>
        <w:adjustRightInd w:val="0"/>
        <w:spacing w:after="0" w:line="360" w:lineRule="auto"/>
        <w:contextualSpacing/>
        <w:jc w:val="both"/>
        <w:rPr>
          <w:rFonts w:ascii="Times New Roman" w:hAnsi="Times New Roman" w:cs="Times New Roman"/>
          <w:sz w:val="26"/>
          <w:szCs w:val="26"/>
        </w:rPr>
      </w:pPr>
    </w:p>
    <w:p w14:paraId="114FBDA8" w14:textId="77777777" w:rsidR="005D3976" w:rsidRPr="00140ABC" w:rsidRDefault="005D3976" w:rsidP="00140ABC">
      <w:pPr>
        <w:pStyle w:val="Titre1"/>
        <w:spacing w:line="360" w:lineRule="auto"/>
        <w:jc w:val="both"/>
        <w:rPr>
          <w:rFonts w:ascii="Times New Roman" w:hAnsi="Times New Roman" w:cs="Times New Roman"/>
          <w:sz w:val="26"/>
          <w:szCs w:val="26"/>
        </w:rPr>
      </w:pPr>
      <w:bookmarkStart w:id="68" w:name="_Toc209253737"/>
      <w:r w:rsidRPr="00140ABC">
        <w:rPr>
          <w:rFonts w:ascii="Times New Roman" w:hAnsi="Times New Roman" w:cs="Times New Roman"/>
          <w:sz w:val="26"/>
          <w:szCs w:val="26"/>
        </w:rPr>
        <w:lastRenderedPageBreak/>
        <w:t>5. Estimation budgétaire de l’étude</w:t>
      </w:r>
      <w:bookmarkEnd w:id="68"/>
    </w:p>
    <w:tbl>
      <w:tblPr>
        <w:tblW w:w="95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1355"/>
        <w:gridCol w:w="2693"/>
        <w:gridCol w:w="2378"/>
      </w:tblGrid>
      <w:tr w:rsidR="005D3976" w:rsidRPr="00140ABC" w14:paraId="1262DBD8" w14:textId="77777777" w:rsidTr="00657807">
        <w:trPr>
          <w:trHeight w:val="251"/>
        </w:trPr>
        <w:tc>
          <w:tcPr>
            <w:tcW w:w="3085" w:type="dxa"/>
          </w:tcPr>
          <w:p w14:paraId="3B2B8AEE"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Item</w:t>
            </w:r>
          </w:p>
        </w:tc>
        <w:tc>
          <w:tcPr>
            <w:tcW w:w="1355" w:type="dxa"/>
          </w:tcPr>
          <w:p w14:paraId="107DAF72"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Unité</w:t>
            </w:r>
          </w:p>
        </w:tc>
        <w:tc>
          <w:tcPr>
            <w:tcW w:w="2693" w:type="dxa"/>
          </w:tcPr>
          <w:p w14:paraId="40C059DE"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Prix unitaire (</w:t>
            </w:r>
            <w:proofErr w:type="spellStart"/>
            <w:r w:rsidRPr="00140ABC">
              <w:rPr>
                <w:rFonts w:ascii="Times New Roman" w:hAnsi="Times New Roman" w:cs="Times New Roman"/>
                <w:b/>
                <w:sz w:val="26"/>
                <w:szCs w:val="26"/>
              </w:rPr>
              <w:t>fcfa</w:t>
            </w:r>
            <w:proofErr w:type="spellEnd"/>
            <w:r w:rsidRPr="00140ABC">
              <w:rPr>
                <w:rFonts w:ascii="Times New Roman" w:hAnsi="Times New Roman" w:cs="Times New Roman"/>
                <w:b/>
                <w:sz w:val="26"/>
                <w:szCs w:val="26"/>
              </w:rPr>
              <w:t>)</w:t>
            </w:r>
          </w:p>
        </w:tc>
        <w:tc>
          <w:tcPr>
            <w:tcW w:w="2378" w:type="dxa"/>
          </w:tcPr>
          <w:p w14:paraId="2E446EFE"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Prix total</w:t>
            </w:r>
          </w:p>
        </w:tc>
      </w:tr>
      <w:tr w:rsidR="005D3976" w:rsidRPr="00140ABC" w14:paraId="7DE158DF" w14:textId="77777777" w:rsidTr="00657807">
        <w:trPr>
          <w:trHeight w:val="198"/>
        </w:trPr>
        <w:tc>
          <w:tcPr>
            <w:tcW w:w="9511" w:type="dxa"/>
            <w:gridSpan w:val="4"/>
          </w:tcPr>
          <w:p w14:paraId="7598B193"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Matériel de secrétariat</w:t>
            </w:r>
          </w:p>
        </w:tc>
      </w:tr>
      <w:tr w:rsidR="005D3976" w:rsidRPr="00140ABC" w14:paraId="5F84525E" w14:textId="77777777" w:rsidTr="00657807">
        <w:trPr>
          <w:trHeight w:val="198"/>
        </w:trPr>
        <w:tc>
          <w:tcPr>
            <w:tcW w:w="3085" w:type="dxa"/>
          </w:tcPr>
          <w:p w14:paraId="491B689C"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Ordinateur</w:t>
            </w:r>
          </w:p>
        </w:tc>
        <w:tc>
          <w:tcPr>
            <w:tcW w:w="1355" w:type="dxa"/>
          </w:tcPr>
          <w:p w14:paraId="3B88FD6B"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01</w:t>
            </w:r>
          </w:p>
        </w:tc>
        <w:tc>
          <w:tcPr>
            <w:tcW w:w="2693" w:type="dxa"/>
          </w:tcPr>
          <w:p w14:paraId="116EB60F"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300 000</w:t>
            </w:r>
          </w:p>
        </w:tc>
        <w:tc>
          <w:tcPr>
            <w:tcW w:w="2378" w:type="dxa"/>
          </w:tcPr>
          <w:p w14:paraId="5F4B1C2A"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300 000</w:t>
            </w:r>
          </w:p>
        </w:tc>
      </w:tr>
      <w:tr w:rsidR="005D3976" w:rsidRPr="00140ABC" w14:paraId="19BEAA58" w14:textId="77777777" w:rsidTr="00657807">
        <w:trPr>
          <w:trHeight w:val="198"/>
        </w:trPr>
        <w:tc>
          <w:tcPr>
            <w:tcW w:w="3085" w:type="dxa"/>
          </w:tcPr>
          <w:p w14:paraId="7258DB8D"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Impression du protocole de mémoire</w:t>
            </w:r>
          </w:p>
        </w:tc>
        <w:tc>
          <w:tcPr>
            <w:tcW w:w="1355" w:type="dxa"/>
          </w:tcPr>
          <w:p w14:paraId="55EBB6A5"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05</w:t>
            </w:r>
          </w:p>
        </w:tc>
        <w:tc>
          <w:tcPr>
            <w:tcW w:w="2693" w:type="dxa"/>
          </w:tcPr>
          <w:p w14:paraId="4ECAACAF"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2000</w:t>
            </w:r>
          </w:p>
        </w:tc>
        <w:tc>
          <w:tcPr>
            <w:tcW w:w="2378" w:type="dxa"/>
          </w:tcPr>
          <w:p w14:paraId="504FA01F"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10 000</w:t>
            </w:r>
          </w:p>
        </w:tc>
      </w:tr>
      <w:tr w:rsidR="005D3976" w:rsidRPr="00140ABC" w14:paraId="59438C0A" w14:textId="77777777" w:rsidTr="00657807">
        <w:trPr>
          <w:trHeight w:val="198"/>
        </w:trPr>
        <w:tc>
          <w:tcPr>
            <w:tcW w:w="3085" w:type="dxa"/>
          </w:tcPr>
          <w:p w14:paraId="4299A6B8"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Impression du mémoire</w:t>
            </w:r>
          </w:p>
        </w:tc>
        <w:tc>
          <w:tcPr>
            <w:tcW w:w="1355" w:type="dxa"/>
          </w:tcPr>
          <w:p w14:paraId="1B9DB5E4"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05</w:t>
            </w:r>
          </w:p>
        </w:tc>
        <w:tc>
          <w:tcPr>
            <w:tcW w:w="2693" w:type="dxa"/>
          </w:tcPr>
          <w:p w14:paraId="0C57A587"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6000</w:t>
            </w:r>
          </w:p>
        </w:tc>
        <w:tc>
          <w:tcPr>
            <w:tcW w:w="2378" w:type="dxa"/>
          </w:tcPr>
          <w:p w14:paraId="1975DA47"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30 000</w:t>
            </w:r>
          </w:p>
        </w:tc>
      </w:tr>
      <w:tr w:rsidR="005D3976" w:rsidRPr="00140ABC" w14:paraId="7BDB9300" w14:textId="77777777" w:rsidTr="00657807">
        <w:trPr>
          <w:trHeight w:val="198"/>
        </w:trPr>
        <w:tc>
          <w:tcPr>
            <w:tcW w:w="9511" w:type="dxa"/>
            <w:gridSpan w:val="4"/>
          </w:tcPr>
          <w:p w14:paraId="0F6048F5"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Divers</w:t>
            </w:r>
          </w:p>
        </w:tc>
      </w:tr>
      <w:tr w:rsidR="005D3976" w:rsidRPr="00140ABC" w14:paraId="0FE7096D" w14:textId="77777777" w:rsidTr="00657807">
        <w:trPr>
          <w:trHeight w:val="198"/>
        </w:trPr>
        <w:tc>
          <w:tcPr>
            <w:tcW w:w="3085" w:type="dxa"/>
          </w:tcPr>
          <w:p w14:paraId="31A36974"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Statisticien</w:t>
            </w:r>
          </w:p>
        </w:tc>
        <w:tc>
          <w:tcPr>
            <w:tcW w:w="1355" w:type="dxa"/>
          </w:tcPr>
          <w:p w14:paraId="651143C1"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01</w:t>
            </w:r>
          </w:p>
        </w:tc>
        <w:tc>
          <w:tcPr>
            <w:tcW w:w="2693" w:type="dxa"/>
          </w:tcPr>
          <w:p w14:paraId="6261414A"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100 000</w:t>
            </w:r>
          </w:p>
        </w:tc>
        <w:tc>
          <w:tcPr>
            <w:tcW w:w="2378" w:type="dxa"/>
          </w:tcPr>
          <w:p w14:paraId="4812AF97"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100 000</w:t>
            </w:r>
          </w:p>
        </w:tc>
      </w:tr>
      <w:tr w:rsidR="005D3976" w:rsidRPr="00140ABC" w14:paraId="025F35D4" w14:textId="77777777" w:rsidTr="00657807">
        <w:trPr>
          <w:trHeight w:val="198"/>
        </w:trPr>
        <w:tc>
          <w:tcPr>
            <w:tcW w:w="3085" w:type="dxa"/>
          </w:tcPr>
          <w:p w14:paraId="2D615EB5"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Communication</w:t>
            </w:r>
          </w:p>
          <w:p w14:paraId="0B7B23DE"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(Téléphone + internet)</w:t>
            </w:r>
          </w:p>
        </w:tc>
        <w:tc>
          <w:tcPr>
            <w:tcW w:w="1355" w:type="dxa"/>
          </w:tcPr>
          <w:p w14:paraId="0E1BB486"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w:t>
            </w:r>
          </w:p>
        </w:tc>
        <w:tc>
          <w:tcPr>
            <w:tcW w:w="2693" w:type="dxa"/>
          </w:tcPr>
          <w:p w14:paraId="57E926FC" w14:textId="77777777" w:rsidR="005D3976" w:rsidRPr="00140ABC" w:rsidRDefault="005D3976" w:rsidP="00140ABC">
            <w:pPr>
              <w:spacing w:after="0" w:line="360" w:lineRule="auto"/>
              <w:jc w:val="both"/>
              <w:rPr>
                <w:rFonts w:ascii="Times New Roman" w:hAnsi="Times New Roman" w:cs="Times New Roman"/>
                <w:sz w:val="26"/>
                <w:szCs w:val="26"/>
              </w:rPr>
            </w:pPr>
          </w:p>
        </w:tc>
        <w:tc>
          <w:tcPr>
            <w:tcW w:w="2378" w:type="dxa"/>
          </w:tcPr>
          <w:p w14:paraId="26897521"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80 000</w:t>
            </w:r>
          </w:p>
        </w:tc>
      </w:tr>
      <w:tr w:rsidR="005D3976" w:rsidRPr="00140ABC" w14:paraId="03E8856E" w14:textId="77777777" w:rsidTr="00657807">
        <w:trPr>
          <w:trHeight w:val="198"/>
        </w:trPr>
        <w:tc>
          <w:tcPr>
            <w:tcW w:w="3085" w:type="dxa"/>
          </w:tcPr>
          <w:p w14:paraId="19A0BA65"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Déplacements</w:t>
            </w:r>
          </w:p>
        </w:tc>
        <w:tc>
          <w:tcPr>
            <w:tcW w:w="1355" w:type="dxa"/>
          </w:tcPr>
          <w:p w14:paraId="461B66E5"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w:t>
            </w:r>
          </w:p>
        </w:tc>
        <w:tc>
          <w:tcPr>
            <w:tcW w:w="2693" w:type="dxa"/>
          </w:tcPr>
          <w:p w14:paraId="2447447F" w14:textId="77777777" w:rsidR="005D3976" w:rsidRPr="00140ABC" w:rsidRDefault="005D3976" w:rsidP="00140ABC">
            <w:pPr>
              <w:spacing w:after="0" w:line="360" w:lineRule="auto"/>
              <w:jc w:val="both"/>
              <w:rPr>
                <w:rFonts w:ascii="Times New Roman" w:hAnsi="Times New Roman" w:cs="Times New Roman"/>
                <w:sz w:val="26"/>
                <w:szCs w:val="26"/>
              </w:rPr>
            </w:pPr>
          </w:p>
        </w:tc>
        <w:tc>
          <w:tcPr>
            <w:tcW w:w="2378" w:type="dxa"/>
          </w:tcPr>
          <w:p w14:paraId="5D1B85CA"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100 000</w:t>
            </w:r>
          </w:p>
        </w:tc>
      </w:tr>
      <w:tr w:rsidR="005D3976" w:rsidRPr="00140ABC" w14:paraId="76BFAC4B" w14:textId="77777777" w:rsidTr="00657807">
        <w:trPr>
          <w:trHeight w:val="198"/>
        </w:trPr>
        <w:tc>
          <w:tcPr>
            <w:tcW w:w="3085" w:type="dxa"/>
          </w:tcPr>
          <w:p w14:paraId="0A5387C9"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Papeterie (stylo, papier format, etc.)</w:t>
            </w:r>
          </w:p>
        </w:tc>
        <w:tc>
          <w:tcPr>
            <w:tcW w:w="1355" w:type="dxa"/>
          </w:tcPr>
          <w:p w14:paraId="418CCDB0"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w:t>
            </w:r>
          </w:p>
        </w:tc>
        <w:tc>
          <w:tcPr>
            <w:tcW w:w="2693" w:type="dxa"/>
          </w:tcPr>
          <w:p w14:paraId="51BB9E18" w14:textId="77777777" w:rsidR="005D3976" w:rsidRPr="00140ABC" w:rsidRDefault="005D3976" w:rsidP="00140ABC">
            <w:pPr>
              <w:spacing w:after="0" w:line="360" w:lineRule="auto"/>
              <w:jc w:val="both"/>
              <w:rPr>
                <w:rFonts w:ascii="Times New Roman" w:hAnsi="Times New Roman" w:cs="Times New Roman"/>
                <w:sz w:val="26"/>
                <w:szCs w:val="26"/>
              </w:rPr>
            </w:pPr>
          </w:p>
        </w:tc>
        <w:tc>
          <w:tcPr>
            <w:tcW w:w="2378" w:type="dxa"/>
          </w:tcPr>
          <w:p w14:paraId="25ACF1A9"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5000</w:t>
            </w:r>
          </w:p>
        </w:tc>
      </w:tr>
      <w:tr w:rsidR="005D3976" w:rsidRPr="00140ABC" w14:paraId="501AD1F4" w14:textId="77777777" w:rsidTr="00657807">
        <w:trPr>
          <w:trHeight w:val="198"/>
        </w:trPr>
        <w:tc>
          <w:tcPr>
            <w:tcW w:w="3085" w:type="dxa"/>
          </w:tcPr>
          <w:p w14:paraId="3241B986"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Imprévus</w:t>
            </w:r>
          </w:p>
        </w:tc>
        <w:tc>
          <w:tcPr>
            <w:tcW w:w="1355" w:type="dxa"/>
          </w:tcPr>
          <w:p w14:paraId="1E772252"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w:t>
            </w:r>
          </w:p>
        </w:tc>
        <w:tc>
          <w:tcPr>
            <w:tcW w:w="2693" w:type="dxa"/>
          </w:tcPr>
          <w:p w14:paraId="5B6C790E" w14:textId="77777777" w:rsidR="005D3976" w:rsidRPr="00140ABC" w:rsidRDefault="005D3976" w:rsidP="00140ABC">
            <w:pPr>
              <w:spacing w:after="0" w:line="360" w:lineRule="auto"/>
              <w:jc w:val="both"/>
              <w:rPr>
                <w:rFonts w:ascii="Times New Roman" w:hAnsi="Times New Roman" w:cs="Times New Roman"/>
                <w:sz w:val="26"/>
                <w:szCs w:val="26"/>
              </w:rPr>
            </w:pPr>
          </w:p>
        </w:tc>
        <w:tc>
          <w:tcPr>
            <w:tcW w:w="2378" w:type="dxa"/>
          </w:tcPr>
          <w:p w14:paraId="6B6D030C"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50 000</w:t>
            </w:r>
          </w:p>
        </w:tc>
      </w:tr>
      <w:tr w:rsidR="005D3976" w:rsidRPr="00140ABC" w14:paraId="311E8DC4" w14:textId="77777777" w:rsidTr="00657807">
        <w:trPr>
          <w:trHeight w:val="198"/>
        </w:trPr>
        <w:tc>
          <w:tcPr>
            <w:tcW w:w="7133" w:type="dxa"/>
            <w:gridSpan w:val="3"/>
          </w:tcPr>
          <w:p w14:paraId="2FF55B61"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Total</w:t>
            </w:r>
          </w:p>
        </w:tc>
        <w:tc>
          <w:tcPr>
            <w:tcW w:w="2378" w:type="dxa"/>
          </w:tcPr>
          <w:p w14:paraId="72BF54A1"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575 000</w:t>
            </w:r>
          </w:p>
        </w:tc>
      </w:tr>
    </w:tbl>
    <w:p w14:paraId="7C31539E" w14:textId="77777777" w:rsidR="005D3976" w:rsidRPr="00140ABC" w:rsidRDefault="005D3976" w:rsidP="00140ABC">
      <w:pPr>
        <w:spacing w:line="360" w:lineRule="auto"/>
        <w:jc w:val="both"/>
        <w:rPr>
          <w:rFonts w:ascii="Times New Roman" w:hAnsi="Times New Roman" w:cs="Times New Roman"/>
          <w:sz w:val="26"/>
          <w:szCs w:val="26"/>
        </w:rPr>
      </w:pPr>
    </w:p>
    <w:p w14:paraId="0B61D62E" w14:textId="77777777" w:rsidR="005D3976" w:rsidRPr="00140ABC" w:rsidRDefault="005D3976" w:rsidP="00140ABC">
      <w:pPr>
        <w:spacing w:line="360" w:lineRule="auto"/>
        <w:jc w:val="both"/>
        <w:rPr>
          <w:rFonts w:ascii="Times New Roman" w:hAnsi="Times New Roman" w:cs="Times New Roman"/>
          <w:sz w:val="26"/>
          <w:szCs w:val="26"/>
        </w:rPr>
      </w:pPr>
    </w:p>
    <w:p w14:paraId="436246E7" w14:textId="77777777" w:rsidR="005D3976" w:rsidRPr="00140ABC" w:rsidRDefault="005D3976" w:rsidP="00140ABC">
      <w:pPr>
        <w:spacing w:line="360" w:lineRule="auto"/>
        <w:jc w:val="both"/>
        <w:rPr>
          <w:rFonts w:ascii="Times New Roman" w:hAnsi="Times New Roman" w:cs="Times New Roman"/>
          <w:sz w:val="26"/>
          <w:szCs w:val="26"/>
        </w:rPr>
      </w:pPr>
    </w:p>
    <w:p w14:paraId="2C46DB7E" w14:textId="77777777" w:rsidR="005D3976" w:rsidRPr="00140ABC" w:rsidRDefault="005D3976" w:rsidP="00140ABC">
      <w:pPr>
        <w:spacing w:line="360" w:lineRule="auto"/>
        <w:jc w:val="both"/>
        <w:rPr>
          <w:rFonts w:ascii="Times New Roman" w:hAnsi="Times New Roman" w:cs="Times New Roman"/>
          <w:sz w:val="26"/>
          <w:szCs w:val="26"/>
        </w:rPr>
      </w:pPr>
    </w:p>
    <w:p w14:paraId="355F46DE" w14:textId="64790191" w:rsidR="005D3976" w:rsidRDefault="005D3976" w:rsidP="00140ABC">
      <w:pPr>
        <w:pStyle w:val="Standard"/>
        <w:spacing w:line="360" w:lineRule="auto"/>
        <w:jc w:val="both"/>
        <w:rPr>
          <w:rFonts w:ascii="Times New Roman" w:hAnsi="Times New Roman" w:cs="Times New Roman"/>
          <w:b/>
          <w:bCs/>
          <w:sz w:val="26"/>
          <w:szCs w:val="26"/>
        </w:rPr>
      </w:pPr>
    </w:p>
    <w:p w14:paraId="12CB6B15" w14:textId="77777777" w:rsidR="00F60763" w:rsidRDefault="00F60763" w:rsidP="00140ABC">
      <w:pPr>
        <w:pStyle w:val="Standard"/>
        <w:spacing w:line="360" w:lineRule="auto"/>
        <w:jc w:val="both"/>
        <w:rPr>
          <w:rFonts w:ascii="Times New Roman" w:hAnsi="Times New Roman" w:cs="Times New Roman"/>
          <w:b/>
          <w:bCs/>
          <w:sz w:val="26"/>
          <w:szCs w:val="26"/>
        </w:rPr>
      </w:pPr>
    </w:p>
    <w:p w14:paraId="0F5CCE5F" w14:textId="77777777" w:rsidR="00F60763" w:rsidRDefault="00F60763" w:rsidP="00140ABC">
      <w:pPr>
        <w:pStyle w:val="Standard"/>
        <w:spacing w:line="360" w:lineRule="auto"/>
        <w:jc w:val="both"/>
        <w:rPr>
          <w:rFonts w:ascii="Times New Roman" w:hAnsi="Times New Roman" w:cs="Times New Roman"/>
          <w:b/>
          <w:bCs/>
          <w:sz w:val="26"/>
          <w:szCs w:val="26"/>
        </w:rPr>
      </w:pPr>
    </w:p>
    <w:p w14:paraId="3B9A79BA" w14:textId="77777777" w:rsidR="00F60763" w:rsidRDefault="00F60763" w:rsidP="00140ABC">
      <w:pPr>
        <w:pStyle w:val="Standard"/>
        <w:spacing w:line="360" w:lineRule="auto"/>
        <w:jc w:val="both"/>
        <w:rPr>
          <w:rFonts w:ascii="Times New Roman" w:hAnsi="Times New Roman" w:cs="Times New Roman"/>
          <w:b/>
          <w:bCs/>
          <w:sz w:val="26"/>
          <w:szCs w:val="26"/>
        </w:rPr>
      </w:pPr>
    </w:p>
    <w:p w14:paraId="49CB72EA" w14:textId="77777777" w:rsidR="00F60763" w:rsidRDefault="00F60763" w:rsidP="00140ABC">
      <w:pPr>
        <w:pStyle w:val="Standard"/>
        <w:spacing w:line="360" w:lineRule="auto"/>
        <w:jc w:val="both"/>
        <w:rPr>
          <w:rFonts w:ascii="Times New Roman" w:hAnsi="Times New Roman" w:cs="Times New Roman"/>
          <w:b/>
          <w:bCs/>
          <w:sz w:val="26"/>
          <w:szCs w:val="26"/>
        </w:rPr>
      </w:pPr>
    </w:p>
    <w:p w14:paraId="1712F913" w14:textId="3F27E0D7" w:rsidR="00F60763" w:rsidRPr="00140ABC" w:rsidRDefault="00F7787C" w:rsidP="00F60763">
      <w:pPr>
        <w:pStyle w:val="Titre1"/>
        <w:spacing w:line="360" w:lineRule="auto"/>
        <w:jc w:val="both"/>
        <w:rPr>
          <w:rFonts w:ascii="Times New Roman" w:hAnsi="Times New Roman" w:cs="Times New Roman"/>
          <w:sz w:val="26"/>
          <w:szCs w:val="26"/>
        </w:rPr>
      </w:pPr>
      <w:bookmarkStart w:id="69" w:name="_Toc209253744"/>
      <w:r>
        <w:rPr>
          <w:rFonts w:ascii="Times New Roman" w:hAnsi="Times New Roman" w:cs="Times New Roman"/>
          <w:sz w:val="26"/>
          <w:szCs w:val="26"/>
        </w:rPr>
        <w:t>6</w:t>
      </w:r>
      <w:r w:rsidR="00F60763" w:rsidRPr="00140ABC">
        <w:rPr>
          <w:rFonts w:ascii="Times New Roman" w:hAnsi="Times New Roman" w:cs="Times New Roman"/>
          <w:sz w:val="26"/>
          <w:szCs w:val="26"/>
        </w:rPr>
        <w:t>-Références</w:t>
      </w:r>
      <w:bookmarkEnd w:id="69"/>
    </w:p>
    <w:p w14:paraId="078F65A1" w14:textId="77777777" w:rsidR="00B859F6" w:rsidRPr="00B859F6" w:rsidRDefault="00F60763" w:rsidP="00B859F6">
      <w:pPr>
        <w:pStyle w:val="Bibliographie"/>
        <w:rPr>
          <w:rFonts w:ascii="Times New Roman" w:hAnsi="Times New Roman" w:cs="Times New Roman"/>
          <w:sz w:val="26"/>
        </w:rPr>
      </w:pPr>
      <w:r w:rsidRPr="00140ABC">
        <w:rPr>
          <w:sz w:val="26"/>
          <w:szCs w:val="26"/>
        </w:rPr>
        <w:fldChar w:fldCharType="begin"/>
      </w:r>
      <w:r w:rsidRPr="00D133AE">
        <w:rPr>
          <w:sz w:val="26"/>
          <w:szCs w:val="26"/>
          <w:lang w:val="en-US"/>
        </w:rPr>
        <w:instrText xml:space="preserve"> ADDIN ZOTERO_BIBL {"uncited":[],"omitted":[],"custom":[]} CSL_BIBLIOGRAPHY </w:instrText>
      </w:r>
      <w:r w:rsidRPr="00140ABC">
        <w:rPr>
          <w:sz w:val="26"/>
          <w:szCs w:val="26"/>
        </w:rPr>
        <w:fldChar w:fldCharType="separate"/>
      </w:r>
      <w:r w:rsidR="00B859F6" w:rsidRPr="00D133AE">
        <w:rPr>
          <w:rFonts w:ascii="Times New Roman" w:hAnsi="Times New Roman" w:cs="Times New Roman"/>
          <w:sz w:val="26"/>
          <w:lang w:val="en-US"/>
        </w:rPr>
        <w:t xml:space="preserve">1. </w:t>
      </w:r>
      <w:r w:rsidR="00B859F6" w:rsidRPr="00D133AE">
        <w:rPr>
          <w:rFonts w:ascii="Times New Roman" w:hAnsi="Times New Roman" w:cs="Times New Roman"/>
          <w:sz w:val="26"/>
          <w:lang w:val="en-US"/>
        </w:rPr>
        <w:tab/>
      </w:r>
      <w:proofErr w:type="spellStart"/>
      <w:r w:rsidR="00B859F6" w:rsidRPr="00D133AE">
        <w:rPr>
          <w:rFonts w:ascii="Times New Roman" w:hAnsi="Times New Roman" w:cs="Times New Roman"/>
          <w:sz w:val="26"/>
          <w:lang w:val="en-US"/>
        </w:rPr>
        <w:t>Zouboulis</w:t>
      </w:r>
      <w:proofErr w:type="spellEnd"/>
      <w:r w:rsidR="00B859F6" w:rsidRPr="00D133AE">
        <w:rPr>
          <w:rFonts w:ascii="Times New Roman" w:hAnsi="Times New Roman" w:cs="Times New Roman"/>
          <w:sz w:val="26"/>
          <w:lang w:val="en-US"/>
        </w:rPr>
        <w:t xml:space="preserve"> CC, Desai N, </w:t>
      </w:r>
      <w:proofErr w:type="spellStart"/>
      <w:r w:rsidR="00B859F6" w:rsidRPr="00D133AE">
        <w:rPr>
          <w:rFonts w:ascii="Times New Roman" w:hAnsi="Times New Roman" w:cs="Times New Roman"/>
          <w:sz w:val="26"/>
          <w:lang w:val="en-US"/>
        </w:rPr>
        <w:t>Emtestam</w:t>
      </w:r>
      <w:proofErr w:type="spellEnd"/>
      <w:r w:rsidR="00B859F6" w:rsidRPr="00D133AE">
        <w:rPr>
          <w:rFonts w:ascii="Times New Roman" w:hAnsi="Times New Roman" w:cs="Times New Roman"/>
          <w:sz w:val="26"/>
          <w:lang w:val="en-US"/>
        </w:rPr>
        <w:t xml:space="preserve"> L, Hunger RE, Ioannides D, Juhász I, et al. </w:t>
      </w:r>
      <w:r w:rsidR="00B859F6" w:rsidRPr="00B859F6">
        <w:rPr>
          <w:rFonts w:ascii="Times New Roman" w:hAnsi="Times New Roman" w:cs="Times New Roman"/>
          <w:sz w:val="26"/>
          <w:lang w:val="en-US"/>
        </w:rPr>
        <w:t xml:space="preserve">European S1 guideline for the treatment of hidradenitis suppurativa/acne inversa. </w:t>
      </w:r>
      <w:r w:rsidR="00B859F6" w:rsidRPr="00B859F6">
        <w:rPr>
          <w:rFonts w:ascii="Times New Roman" w:hAnsi="Times New Roman" w:cs="Times New Roman"/>
          <w:sz w:val="26"/>
        </w:rPr>
        <w:t xml:space="preserve">J Eur Acad Dermatol Venereol. avr 2015;29(4):619‑44. </w:t>
      </w:r>
    </w:p>
    <w:p w14:paraId="233A85B7" w14:textId="77777777"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rPr>
        <w:lastRenderedPageBreak/>
        <w:t xml:space="preserve">2. </w:t>
      </w:r>
      <w:r w:rsidRPr="00B859F6">
        <w:rPr>
          <w:rFonts w:ascii="Times New Roman" w:hAnsi="Times New Roman" w:cs="Times New Roman"/>
          <w:sz w:val="26"/>
        </w:rPr>
        <w:tab/>
        <w:t xml:space="preserve">Calibre C, Bouhanna A, Salmin J-P, Bodin F, Benaïssa-Beck M, Bruant-Rodier C. Hidrosadénite axillaire : une stratégie thérapeutique en un temps. </w:t>
      </w:r>
      <w:r w:rsidRPr="00B859F6">
        <w:rPr>
          <w:rFonts w:ascii="Times New Roman" w:hAnsi="Times New Roman" w:cs="Times New Roman"/>
          <w:sz w:val="26"/>
          <w:lang w:val="en-US"/>
        </w:rPr>
        <w:t xml:space="preserve">Ann Chir Plast Esthét. déc 2013;58(6):670‑5. </w:t>
      </w:r>
    </w:p>
    <w:p w14:paraId="1728881D" w14:textId="77777777"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 xml:space="preserve">3. </w:t>
      </w:r>
      <w:r w:rsidRPr="00B859F6">
        <w:rPr>
          <w:rFonts w:ascii="Times New Roman" w:hAnsi="Times New Roman" w:cs="Times New Roman"/>
          <w:sz w:val="26"/>
          <w:lang w:val="en-US"/>
        </w:rPr>
        <w:tab/>
        <w:t xml:space="preserve">Ingram JR, Jenkins-Jones S, Knipe DW, Morgan CLI, Cannings-John R, Piguet V. Population-based Clinical Practice Research Datalink study using algorithm modelling to identify the true burden of hidradenitis suppurativa. Br J Dermatol. avr 2018;178(4):917‑24. </w:t>
      </w:r>
    </w:p>
    <w:p w14:paraId="08FA70B8" w14:textId="77777777"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 xml:space="preserve">4. </w:t>
      </w:r>
      <w:r w:rsidRPr="00B859F6">
        <w:rPr>
          <w:rFonts w:ascii="Times New Roman" w:hAnsi="Times New Roman" w:cs="Times New Roman"/>
          <w:sz w:val="26"/>
          <w:lang w:val="en-US"/>
        </w:rPr>
        <w:tab/>
        <w:t xml:space="preserve">Phan K, Charlton O, Smith SD. Global prevalence of hidradenitis suppurativa and geographical variation—systematic review and meta-analysis. Biomed Dermatol. déc 2020;4(1):2. </w:t>
      </w:r>
    </w:p>
    <w:p w14:paraId="0AC2EE75" w14:textId="77777777"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 xml:space="preserve">5. </w:t>
      </w:r>
      <w:r w:rsidRPr="00B859F6">
        <w:rPr>
          <w:rFonts w:ascii="Times New Roman" w:hAnsi="Times New Roman" w:cs="Times New Roman"/>
          <w:sz w:val="26"/>
          <w:lang w:val="en-US"/>
        </w:rPr>
        <w:tab/>
        <w:t xml:space="preserve">Saunte DM, Boer J, Stratigos A, Szepietowski JC, Hamzavi I, Kim KH, et al. Diagnostic delay in hidradenitis suppurativa is a global problem. Br J Dermatol. déc 2015;173(6):1546‑9. </w:t>
      </w:r>
    </w:p>
    <w:p w14:paraId="7342A70A" w14:textId="77777777"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 xml:space="preserve">6. </w:t>
      </w:r>
      <w:r w:rsidRPr="00B859F6">
        <w:rPr>
          <w:rFonts w:ascii="Times New Roman" w:hAnsi="Times New Roman" w:cs="Times New Roman"/>
          <w:sz w:val="26"/>
          <w:lang w:val="en-US"/>
        </w:rPr>
        <w:tab/>
        <w:t xml:space="preserve">Sabat R, Jemec GBE, Matusiak Ł, Kimball AB, Prens E, Wolk K. Hidradenitis suppurativa. Nat Rev Dis Primer. 12 mars 2020;6(1):18. </w:t>
      </w:r>
    </w:p>
    <w:p w14:paraId="5F0F0EBC" w14:textId="77777777"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 xml:space="preserve">7. </w:t>
      </w:r>
      <w:r w:rsidRPr="00B859F6">
        <w:rPr>
          <w:rFonts w:ascii="Times New Roman" w:hAnsi="Times New Roman" w:cs="Times New Roman"/>
          <w:sz w:val="26"/>
          <w:lang w:val="en-US"/>
        </w:rPr>
        <w:tab/>
        <w:t xml:space="preserve">Hoffman LK, Tomalin LE, Schultz G, Howell MD, Anandasabapathy N, Alavi A, et al. Integrating the skin and blood transcriptomes and serum proteome in hidradenitis suppurativa reveals complement dysregulation and a plasma cell signature. PLOS ONE. Public Library of Science; 28 sept 2018;13(9):e0203672. </w:t>
      </w:r>
    </w:p>
    <w:p w14:paraId="5FB535E9" w14:textId="77777777"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 xml:space="preserve">8. </w:t>
      </w:r>
      <w:r w:rsidRPr="00B859F6">
        <w:rPr>
          <w:rFonts w:ascii="Times New Roman" w:hAnsi="Times New Roman" w:cs="Times New Roman"/>
          <w:sz w:val="26"/>
          <w:lang w:val="en-US"/>
        </w:rPr>
        <w:tab/>
        <w:t xml:space="preserve">Prens E, Deckers I. Pathophysiology of hidradenitis suppurativa: An update. J Am Acad Dermatol. nov 2015;73(5 Suppl 1):S8-11. </w:t>
      </w:r>
    </w:p>
    <w:p w14:paraId="45E20FE6" w14:textId="77777777"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 xml:space="preserve">9. </w:t>
      </w:r>
      <w:r w:rsidRPr="00B859F6">
        <w:rPr>
          <w:rFonts w:ascii="Times New Roman" w:hAnsi="Times New Roman" w:cs="Times New Roman"/>
          <w:sz w:val="26"/>
          <w:lang w:val="en-US"/>
        </w:rPr>
        <w:tab/>
        <w:t xml:space="preserve">Alotaibi HM. Incidence, Risk Factors, and Prognosis of Hidradenitis Suppurativa Across the Globe: Insights from the Literature. Clin Cosmet Investig Dermatol. 2 mars 2023;16:545‑52. </w:t>
      </w:r>
    </w:p>
    <w:p w14:paraId="0C88C5BF" w14:textId="5D3CFE43" w:rsidR="00B859F6" w:rsidRPr="00D133AE"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10. Phan</w:t>
      </w:r>
      <w:r>
        <w:rPr>
          <w:rFonts w:ascii="Times New Roman" w:hAnsi="Times New Roman" w:cs="Times New Roman"/>
          <w:sz w:val="26"/>
          <w:lang w:val="en-US"/>
        </w:rPr>
        <w:t xml:space="preserve"> K,</w:t>
      </w:r>
      <w:r w:rsidRPr="00B859F6">
        <w:rPr>
          <w:rFonts w:ascii="Times New Roman" w:hAnsi="Times New Roman" w:cs="Times New Roman"/>
          <w:sz w:val="26"/>
          <w:lang w:val="en-US"/>
        </w:rPr>
        <w:t xml:space="preserve"> Charlton</w:t>
      </w:r>
      <w:r>
        <w:rPr>
          <w:rFonts w:ascii="Times New Roman" w:hAnsi="Times New Roman" w:cs="Times New Roman"/>
          <w:sz w:val="26"/>
          <w:lang w:val="en-US"/>
        </w:rPr>
        <w:t xml:space="preserve"> O,</w:t>
      </w:r>
      <w:r w:rsidRPr="00B859F6">
        <w:rPr>
          <w:rFonts w:ascii="Times New Roman" w:hAnsi="Times New Roman" w:cs="Times New Roman"/>
          <w:sz w:val="26"/>
          <w:lang w:val="en-US"/>
        </w:rPr>
        <w:t xml:space="preserve"> and Smith</w:t>
      </w:r>
      <w:r>
        <w:rPr>
          <w:rFonts w:ascii="Times New Roman" w:hAnsi="Times New Roman" w:cs="Times New Roman"/>
          <w:sz w:val="26"/>
          <w:lang w:val="en-US"/>
        </w:rPr>
        <w:t xml:space="preserve"> SD. </w:t>
      </w:r>
      <w:r w:rsidRPr="00B859F6">
        <w:rPr>
          <w:rFonts w:ascii="Times New Roman" w:hAnsi="Times New Roman" w:cs="Times New Roman"/>
          <w:sz w:val="26"/>
          <w:lang w:val="en-US"/>
        </w:rPr>
        <w:t>Global prevalence of hidradenitis suppurativa and geographical variation—systematic review and meta-analysis.</w:t>
      </w:r>
      <w:r w:rsidRPr="00B859F6">
        <w:rPr>
          <w:lang w:val="en-US"/>
        </w:rPr>
        <w:t xml:space="preserve"> </w:t>
      </w:r>
      <w:r w:rsidRPr="00B859F6">
        <w:rPr>
          <w:rFonts w:ascii="Times New Roman" w:hAnsi="Times New Roman" w:cs="Times New Roman"/>
          <w:sz w:val="26"/>
          <w:lang w:val="en-US"/>
        </w:rPr>
        <w:t>Biomedical Dermatology</w:t>
      </w:r>
      <w:r>
        <w:rPr>
          <w:rFonts w:ascii="Times New Roman" w:hAnsi="Times New Roman" w:cs="Times New Roman"/>
          <w:sz w:val="26"/>
          <w:lang w:val="en-US"/>
        </w:rPr>
        <w:t xml:space="preserve">. </w:t>
      </w:r>
      <w:r w:rsidR="00FC142C" w:rsidRPr="00B859F6">
        <w:rPr>
          <w:rFonts w:ascii="Times New Roman" w:hAnsi="Times New Roman" w:cs="Times New Roman"/>
          <w:sz w:val="26"/>
          <w:lang w:val="en-US"/>
        </w:rPr>
        <w:t>2020</w:t>
      </w:r>
      <w:r w:rsidR="00FC142C">
        <w:rPr>
          <w:rFonts w:ascii="Times New Roman" w:hAnsi="Times New Roman" w:cs="Times New Roman"/>
          <w:sz w:val="26"/>
          <w:lang w:val="en-US"/>
        </w:rPr>
        <w:t>;</w:t>
      </w:r>
      <w:r w:rsidR="00FC142C" w:rsidRPr="00B859F6">
        <w:rPr>
          <w:rFonts w:ascii="Times New Roman" w:hAnsi="Times New Roman" w:cs="Times New Roman"/>
          <w:sz w:val="26"/>
          <w:lang w:val="en-US"/>
        </w:rPr>
        <w:t xml:space="preserve"> 4:2</w:t>
      </w:r>
      <w:r>
        <w:rPr>
          <w:rFonts w:ascii="Times New Roman" w:hAnsi="Times New Roman" w:cs="Times New Roman"/>
          <w:sz w:val="26"/>
          <w:lang w:val="en-US"/>
        </w:rPr>
        <w:t>. DOI:</w:t>
      </w:r>
      <w:r w:rsidRPr="00B859F6">
        <w:rPr>
          <w:rFonts w:ascii="Times New Roman" w:hAnsi="Times New Roman" w:cs="Times New Roman"/>
          <w:sz w:val="26"/>
          <w:lang w:val="en-US"/>
        </w:rPr>
        <w:t xml:space="preserve">10.1186/s41702-019-0052-0 </w:t>
      </w:r>
    </w:p>
    <w:p w14:paraId="7616E608" w14:textId="77777777"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 xml:space="preserve">11. </w:t>
      </w:r>
      <w:r w:rsidRPr="00B859F6">
        <w:rPr>
          <w:rFonts w:ascii="Times New Roman" w:hAnsi="Times New Roman" w:cs="Times New Roman"/>
          <w:sz w:val="26"/>
          <w:lang w:val="en-US"/>
        </w:rPr>
        <w:tab/>
        <w:t xml:space="preserve">Kohorst JJ, Baum CL, Otley CC, Roenigk RK, Schenck LA, Pemberton JH, et al. Surgical Management of Hidradenitis Suppurativa: Outcomes of 590 Consecutive Patients. Dermatol Surg Off Publ Am Soc Dermatol Surg Al. sept 2016;42(9):1030‑40. </w:t>
      </w:r>
    </w:p>
    <w:p w14:paraId="6783C334" w14:textId="63DF1BD0"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 xml:space="preserve">12. Onderdijk AJ, Van Der Zee HH, Esmann S, Lophaven S, Dufour DN, Jemec GBE, et al. Depression in patients with hidradenitis suppurativa. J Eur Acad Dermatol Venereol. avr 2013;27(4):473‑8. </w:t>
      </w:r>
    </w:p>
    <w:p w14:paraId="44E49D4C" w14:textId="0C96CE19" w:rsidR="00B859F6" w:rsidRPr="00B859F6" w:rsidRDefault="00B859F6" w:rsidP="00B859F6">
      <w:pPr>
        <w:pStyle w:val="Bibliographie"/>
        <w:rPr>
          <w:rFonts w:ascii="Times New Roman" w:hAnsi="Times New Roman" w:cs="Times New Roman"/>
          <w:sz w:val="26"/>
        </w:rPr>
      </w:pPr>
      <w:r w:rsidRPr="00B859F6">
        <w:rPr>
          <w:rFonts w:ascii="Times New Roman" w:hAnsi="Times New Roman" w:cs="Times New Roman"/>
          <w:sz w:val="26"/>
        </w:rPr>
        <w:t xml:space="preserve">13. </w:t>
      </w:r>
      <w:r w:rsidR="00FC142C" w:rsidRPr="00FC142C">
        <w:rPr>
          <w:rFonts w:ascii="Times New Roman" w:hAnsi="Times New Roman" w:cs="Times New Roman"/>
          <w:sz w:val="26"/>
        </w:rPr>
        <w:t>Villani</w:t>
      </w:r>
      <w:r w:rsidR="00FC142C">
        <w:rPr>
          <w:rFonts w:ascii="Times New Roman" w:hAnsi="Times New Roman" w:cs="Times New Roman"/>
          <w:sz w:val="26"/>
        </w:rPr>
        <w:t xml:space="preserve"> AP,</w:t>
      </w:r>
      <w:r w:rsidR="00FC142C" w:rsidRPr="00FC142C">
        <w:rPr>
          <w:rFonts w:ascii="Times New Roman" w:hAnsi="Times New Roman" w:cs="Times New Roman"/>
          <w:sz w:val="26"/>
        </w:rPr>
        <w:t xml:space="preserve"> Vlaeminck </w:t>
      </w:r>
      <w:r w:rsidR="00FC142C">
        <w:rPr>
          <w:rFonts w:ascii="Times New Roman" w:hAnsi="Times New Roman" w:cs="Times New Roman"/>
          <w:sz w:val="26"/>
        </w:rPr>
        <w:t>JP,</w:t>
      </w:r>
      <w:r w:rsidR="00FC142C" w:rsidRPr="00FC142C">
        <w:rPr>
          <w:rFonts w:ascii="Times New Roman" w:hAnsi="Times New Roman" w:cs="Times New Roman"/>
          <w:sz w:val="26"/>
        </w:rPr>
        <w:t xml:space="preserve"> Jullien </w:t>
      </w:r>
      <w:r w:rsidR="00FC142C">
        <w:rPr>
          <w:rFonts w:ascii="Times New Roman" w:hAnsi="Times New Roman" w:cs="Times New Roman"/>
          <w:sz w:val="26"/>
        </w:rPr>
        <w:t>D,</w:t>
      </w:r>
      <w:r w:rsidR="00FC142C" w:rsidRPr="00FC142C">
        <w:rPr>
          <w:rFonts w:ascii="Times New Roman" w:hAnsi="Times New Roman" w:cs="Times New Roman"/>
          <w:sz w:val="26"/>
        </w:rPr>
        <w:t> Guillem</w:t>
      </w:r>
      <w:r w:rsidR="00FC142C">
        <w:rPr>
          <w:rFonts w:ascii="Times New Roman" w:hAnsi="Times New Roman" w:cs="Times New Roman"/>
          <w:sz w:val="26"/>
        </w:rPr>
        <w:t xml:space="preserve"> P. </w:t>
      </w:r>
      <w:r w:rsidRPr="00B859F6">
        <w:rPr>
          <w:rFonts w:ascii="Times New Roman" w:hAnsi="Times New Roman" w:cs="Times New Roman"/>
          <w:sz w:val="26"/>
        </w:rPr>
        <w:t xml:space="preserve">La maladie de Verneuil impacte profondément la qualité de vie familiale. Ann Dermatol Vénéréologie. 1 déc 2017;144(12):S223. </w:t>
      </w:r>
    </w:p>
    <w:p w14:paraId="11734CAC" w14:textId="106D5B11"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rPr>
        <w:lastRenderedPageBreak/>
        <w:t xml:space="preserve">14. Kouris A, Platsidaki E, Christodoulou C, Efstathiou V, Dessinioti C, Tzanetakou V, et al. </w:t>
      </w:r>
      <w:r w:rsidRPr="00B859F6">
        <w:rPr>
          <w:rFonts w:ascii="Times New Roman" w:hAnsi="Times New Roman" w:cs="Times New Roman"/>
          <w:sz w:val="26"/>
          <w:lang w:val="en-US"/>
        </w:rPr>
        <w:t xml:space="preserve">Quality of Life and Psychosocial Implications in Patients with Hidradenitis Suppurativa. Dermatol Basel Switz. 2016;232(6):687‑91. </w:t>
      </w:r>
    </w:p>
    <w:p w14:paraId="0F5110B8" w14:textId="4E4B67AD"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 xml:space="preserve">15. Anaba EL, Bouazzi D, Ajayi PV, Aro OO, Boer J, Jemec GBE. Prevalence of Hidradenitis Suppurativa in an African Population: Validation of a Screening Questionnaire in Lagos, Nigeria. Dermatology. 21 juin 2023;239(5):832‑5. </w:t>
      </w:r>
    </w:p>
    <w:p w14:paraId="33FB1918" w14:textId="3DD54325" w:rsidR="00B859F6" w:rsidRPr="00B859F6" w:rsidRDefault="00B859F6" w:rsidP="00B859F6">
      <w:pPr>
        <w:pStyle w:val="Bibliographie"/>
        <w:rPr>
          <w:rFonts w:ascii="Times New Roman" w:hAnsi="Times New Roman" w:cs="Times New Roman"/>
          <w:sz w:val="26"/>
        </w:rPr>
      </w:pPr>
      <w:r w:rsidRPr="00B859F6">
        <w:rPr>
          <w:rFonts w:ascii="Times New Roman" w:hAnsi="Times New Roman" w:cs="Times New Roman"/>
          <w:sz w:val="26"/>
          <w:lang w:val="en-US"/>
        </w:rPr>
        <w:t xml:space="preserve">16. Zouboulis CC, Goyal M, Byrd AS. Hidradenitis suppurativa in skin of colour. </w:t>
      </w:r>
      <w:r w:rsidRPr="00B859F6">
        <w:rPr>
          <w:rFonts w:ascii="Times New Roman" w:hAnsi="Times New Roman" w:cs="Times New Roman"/>
          <w:sz w:val="26"/>
        </w:rPr>
        <w:t xml:space="preserve">Exp Dermatol. juin 2021;30(S1):27‑30. </w:t>
      </w:r>
    </w:p>
    <w:p w14:paraId="42FE74AD" w14:textId="77777777" w:rsidR="00B859F6" w:rsidRPr="00B859F6" w:rsidRDefault="00B859F6" w:rsidP="00B859F6">
      <w:pPr>
        <w:pStyle w:val="Bibliographie"/>
        <w:rPr>
          <w:rFonts w:ascii="Times New Roman" w:hAnsi="Times New Roman" w:cs="Times New Roman"/>
          <w:sz w:val="26"/>
        </w:rPr>
      </w:pPr>
      <w:r w:rsidRPr="00B859F6">
        <w:rPr>
          <w:rFonts w:ascii="Times New Roman" w:hAnsi="Times New Roman" w:cs="Times New Roman"/>
          <w:sz w:val="26"/>
        </w:rPr>
        <w:t xml:space="preserve">17. </w:t>
      </w:r>
      <w:r w:rsidRPr="00B859F6">
        <w:rPr>
          <w:rFonts w:ascii="Times New Roman" w:hAnsi="Times New Roman" w:cs="Times New Roman"/>
          <w:sz w:val="26"/>
        </w:rPr>
        <w:tab/>
        <w:t>dlqi-bbfd6e5efebddec92aaf981ab754a292.pdf [Internet]. [cité 15 juill 2024]. Disponible sur: https://www.sfdermato.org/upload/scores/dlqi-bbfd6e5efebddec92aaf981ab754a292.pdf</w:t>
      </w:r>
    </w:p>
    <w:p w14:paraId="36CEEB36" w14:textId="397DC07A" w:rsidR="00B859F6" w:rsidRPr="00B859F6" w:rsidRDefault="00B859F6" w:rsidP="00B859F6">
      <w:pPr>
        <w:pStyle w:val="Bibliographie"/>
        <w:rPr>
          <w:rFonts w:ascii="Times New Roman" w:hAnsi="Times New Roman" w:cs="Times New Roman"/>
          <w:sz w:val="26"/>
        </w:rPr>
      </w:pPr>
      <w:r w:rsidRPr="00B859F6">
        <w:rPr>
          <w:rFonts w:ascii="Times New Roman" w:hAnsi="Times New Roman" w:cs="Times New Roman"/>
          <w:sz w:val="26"/>
        </w:rPr>
        <w:t xml:space="preserve">18. AlOtaibi HM, AlFurayh NA, AlNooh BM, Aljomah NA, Alqahtani SM. </w:t>
      </w:r>
      <w:r w:rsidRPr="00B859F6">
        <w:rPr>
          <w:rFonts w:ascii="Times New Roman" w:hAnsi="Times New Roman" w:cs="Times New Roman"/>
          <w:sz w:val="26"/>
          <w:lang w:val="en-US"/>
        </w:rPr>
        <w:t xml:space="preserve">Quality of life assessment among patients suffering from different dermatological diseases. </w:t>
      </w:r>
      <w:r w:rsidRPr="00B859F6">
        <w:rPr>
          <w:rFonts w:ascii="Times New Roman" w:hAnsi="Times New Roman" w:cs="Times New Roman"/>
          <w:sz w:val="26"/>
        </w:rPr>
        <w:t xml:space="preserve">Saudi Med J. nov 2021;42(11):1195‑200. </w:t>
      </w:r>
    </w:p>
    <w:p w14:paraId="48C47A66" w14:textId="2ECBA64C" w:rsidR="00F60763" w:rsidRPr="00140ABC" w:rsidRDefault="00F60763" w:rsidP="00F60763">
      <w:pPr>
        <w:pStyle w:val="Standard"/>
        <w:spacing w:line="360" w:lineRule="auto"/>
        <w:jc w:val="both"/>
        <w:rPr>
          <w:rFonts w:ascii="Times New Roman" w:hAnsi="Times New Roman" w:cs="Times New Roman"/>
          <w:b/>
          <w:bCs/>
          <w:sz w:val="26"/>
          <w:szCs w:val="26"/>
        </w:rPr>
      </w:pPr>
      <w:r w:rsidRPr="00140ABC">
        <w:rPr>
          <w:rFonts w:ascii="Times New Roman" w:hAnsi="Times New Roman" w:cs="Times New Roman"/>
          <w:sz w:val="26"/>
          <w:szCs w:val="26"/>
        </w:rPr>
        <w:fldChar w:fldCharType="end"/>
      </w:r>
    </w:p>
    <w:p w14:paraId="232E812D" w14:textId="4FD998B3" w:rsidR="005D3976" w:rsidRPr="00140ABC" w:rsidRDefault="00F7787C" w:rsidP="00140ABC">
      <w:pPr>
        <w:pStyle w:val="Titre1"/>
        <w:spacing w:line="360" w:lineRule="auto"/>
        <w:jc w:val="both"/>
        <w:rPr>
          <w:rFonts w:ascii="Times New Roman" w:hAnsi="Times New Roman" w:cs="Times New Roman"/>
          <w:b/>
          <w:bCs/>
          <w:sz w:val="26"/>
          <w:szCs w:val="26"/>
        </w:rPr>
      </w:pPr>
      <w:bookmarkStart w:id="70" w:name="_Toc209253738"/>
      <w:r>
        <w:rPr>
          <w:rFonts w:ascii="Times New Roman" w:hAnsi="Times New Roman" w:cs="Times New Roman"/>
          <w:b/>
          <w:bCs/>
          <w:sz w:val="26"/>
          <w:szCs w:val="26"/>
        </w:rPr>
        <w:t>7</w:t>
      </w:r>
      <w:r w:rsidR="005D3976" w:rsidRPr="00140ABC">
        <w:rPr>
          <w:rFonts w:ascii="Times New Roman" w:hAnsi="Times New Roman" w:cs="Times New Roman"/>
          <w:b/>
          <w:bCs/>
          <w:sz w:val="26"/>
          <w:szCs w:val="26"/>
        </w:rPr>
        <w:t>.Annexes</w:t>
      </w:r>
      <w:bookmarkEnd w:id="70"/>
    </w:p>
    <w:p w14:paraId="4A1E5C9C" w14:textId="77777777" w:rsidR="005D3976" w:rsidRPr="00140ABC" w:rsidRDefault="005D3976" w:rsidP="00140ABC">
      <w:pPr>
        <w:pStyle w:val="Titre2"/>
        <w:spacing w:line="360" w:lineRule="auto"/>
        <w:jc w:val="both"/>
        <w:rPr>
          <w:rFonts w:ascii="Times New Roman" w:hAnsi="Times New Roman" w:cs="Times New Roman"/>
        </w:rPr>
      </w:pPr>
      <w:bookmarkStart w:id="71" w:name="_Hlk176901177"/>
      <w:bookmarkStart w:id="72" w:name="_Hlk193397337"/>
      <w:bookmarkStart w:id="73" w:name="_Hlk188556389"/>
    </w:p>
    <w:p w14:paraId="09D3AE88" w14:textId="77777777" w:rsidR="005D3976" w:rsidRPr="00140ABC" w:rsidRDefault="005D3976" w:rsidP="00140ABC">
      <w:pPr>
        <w:pStyle w:val="Titre2"/>
        <w:numPr>
          <w:ilvl w:val="0"/>
          <w:numId w:val="16"/>
        </w:numPr>
        <w:spacing w:line="360" w:lineRule="auto"/>
        <w:jc w:val="both"/>
        <w:rPr>
          <w:rFonts w:ascii="Times New Roman" w:hAnsi="Times New Roman" w:cs="Times New Roman"/>
          <w:b/>
          <w:bCs/>
        </w:rPr>
      </w:pPr>
      <w:bookmarkStart w:id="74" w:name="_Toc209253739"/>
      <w:r w:rsidRPr="00140ABC">
        <w:rPr>
          <w:rFonts w:ascii="Times New Roman" w:hAnsi="Times New Roman" w:cs="Times New Roman"/>
          <w:b/>
          <w:bCs/>
        </w:rPr>
        <w:t>Questionnaire</w:t>
      </w:r>
      <w:bookmarkEnd w:id="74"/>
    </w:p>
    <w:p w14:paraId="18DB536D" w14:textId="77777777" w:rsidR="005D3976" w:rsidRPr="00140ABC" w:rsidRDefault="005D3976" w:rsidP="00140ABC">
      <w:pPr>
        <w:pStyle w:val="Standard"/>
        <w:spacing w:line="360" w:lineRule="auto"/>
        <w:jc w:val="both"/>
        <w:rPr>
          <w:rFonts w:ascii="Times New Roman" w:hAnsi="Times New Roman" w:cs="Times New Roman"/>
          <w:kern w:val="0"/>
          <w:sz w:val="26"/>
          <w:szCs w:val="26"/>
          <w14:ligatures w14:val="none"/>
        </w:rPr>
      </w:pPr>
    </w:p>
    <w:p w14:paraId="311C4308" w14:textId="77777777" w:rsidR="005D3976" w:rsidRPr="00140ABC" w:rsidRDefault="005D3976" w:rsidP="00140ABC">
      <w:pPr>
        <w:pStyle w:val="Standard"/>
        <w:spacing w:line="360" w:lineRule="auto"/>
        <w:jc w:val="both"/>
        <w:rPr>
          <w:rFonts w:ascii="Times New Roman" w:hAnsi="Times New Roman" w:cs="Times New Roman"/>
          <w:kern w:val="0"/>
          <w:sz w:val="26"/>
          <w:szCs w:val="26"/>
          <w14:ligatures w14:val="none"/>
        </w:rPr>
      </w:pPr>
      <w:r w:rsidRPr="00140ABC">
        <w:rPr>
          <w:rFonts w:ascii="Times New Roman" w:hAnsi="Times New Roman" w:cs="Times New Roman"/>
          <w:kern w:val="0"/>
          <w:sz w:val="26"/>
          <w:szCs w:val="26"/>
          <w14:ligatures w14:val="none"/>
        </w:rPr>
        <w:t xml:space="preserve">Numéro de fiche  </w:t>
      </w:r>
    </w:p>
    <w:p w14:paraId="244459DB" w14:textId="77777777" w:rsidR="005D3976" w:rsidRPr="00140ABC" w:rsidRDefault="005D3976" w:rsidP="00140ABC">
      <w:pPr>
        <w:pStyle w:val="Standard"/>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Date : ____/_____/_______                                        </w:t>
      </w:r>
    </w:p>
    <w:p w14:paraId="6D37F921" w14:textId="77777777" w:rsidR="005D3976" w:rsidRPr="00140ABC" w:rsidRDefault="005D3976" w:rsidP="00140ABC">
      <w:pPr>
        <w:pStyle w:val="Standard"/>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Identification de la fiche : …</w:t>
      </w:r>
    </w:p>
    <w:p w14:paraId="175D4746" w14:textId="77777777" w:rsidR="005D3976" w:rsidRPr="00140ABC" w:rsidRDefault="005D3976" w:rsidP="00140ABC">
      <w:pPr>
        <w:pStyle w:val="Standard"/>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Numéro du dossier</w:t>
      </w:r>
    </w:p>
    <w:p w14:paraId="14BF69CC" w14:textId="15C9DA5E" w:rsidR="005D3976" w:rsidRPr="00140ABC" w:rsidRDefault="005D3976" w:rsidP="00140ABC">
      <w:pPr>
        <w:pStyle w:val="Standard"/>
        <w:numPr>
          <w:ilvl w:val="0"/>
          <w:numId w:val="13"/>
        </w:numPr>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Données socio-démographiques</w:t>
      </w:r>
    </w:p>
    <w:p w14:paraId="0E4A7B13" w14:textId="77777777" w:rsidR="005D3976" w:rsidRPr="00140ABC" w:rsidRDefault="005D3976" w:rsidP="00140ABC">
      <w:pPr>
        <w:pStyle w:val="Standard"/>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Age …. (Années)</w:t>
      </w:r>
    </w:p>
    <w:p w14:paraId="357752BF" w14:textId="744BD30C" w:rsidR="005D3976" w:rsidRPr="00140ABC" w:rsidRDefault="005D3976" w:rsidP="00140ABC">
      <w:pPr>
        <w:pStyle w:val="Standard"/>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w:t>
      </w:r>
    </w:p>
    <w:tbl>
      <w:tblPr>
        <w:tblW w:w="9062" w:type="dxa"/>
        <w:tblInd w:w="5" w:type="dxa"/>
        <w:tblLayout w:type="fixed"/>
        <w:tblCellMar>
          <w:left w:w="10" w:type="dxa"/>
          <w:right w:w="10" w:type="dxa"/>
        </w:tblCellMar>
        <w:tblLook w:val="04A0" w:firstRow="1" w:lastRow="0" w:firstColumn="1" w:lastColumn="0" w:noHBand="0" w:noVBand="1"/>
      </w:tblPr>
      <w:tblGrid>
        <w:gridCol w:w="2992"/>
        <w:gridCol w:w="19"/>
        <w:gridCol w:w="7"/>
        <w:gridCol w:w="3209"/>
        <w:gridCol w:w="2835"/>
      </w:tblGrid>
      <w:tr w:rsidR="005D3976" w:rsidRPr="00140ABC" w14:paraId="5E84C506" w14:textId="77777777" w:rsidTr="00091640">
        <w:tc>
          <w:tcPr>
            <w:tcW w:w="301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AE3AD6"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Variables</w:t>
            </w: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13E83A"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C0D3A8"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Modalités de réponse</w:t>
            </w:r>
          </w:p>
        </w:tc>
      </w:tr>
      <w:tr w:rsidR="004A07FA" w:rsidRPr="00140ABC" w14:paraId="2E9D84A2" w14:textId="77777777" w:rsidTr="00091640">
        <w:tc>
          <w:tcPr>
            <w:tcW w:w="301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EB1001" w14:textId="6D60D30F" w:rsidR="004A07FA" w:rsidRPr="00140ABC" w:rsidRDefault="004A07FA"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Collecte des données</w:t>
            </w: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FBC334" w14:textId="77777777" w:rsidR="004A07FA" w:rsidRPr="00140ABC" w:rsidRDefault="004A07FA"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1-Prospective</w:t>
            </w:r>
          </w:p>
          <w:p w14:paraId="24D19E3A" w14:textId="33D2A2BE" w:rsidR="004A07FA" w:rsidRPr="00140ABC" w:rsidRDefault="004A07FA"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2-Rétrospective</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AFE2D3" w14:textId="77777777" w:rsidR="004A07FA" w:rsidRPr="00140ABC" w:rsidRDefault="004A07FA" w:rsidP="00140ABC">
            <w:pPr>
              <w:pStyle w:val="Standard"/>
              <w:spacing w:line="360" w:lineRule="auto"/>
              <w:jc w:val="both"/>
              <w:rPr>
                <w:rFonts w:ascii="Times New Roman" w:eastAsia="Calibri" w:hAnsi="Times New Roman" w:cs="Times New Roman"/>
                <w:kern w:val="0"/>
                <w:sz w:val="26"/>
                <w:szCs w:val="26"/>
                <w:lang w:eastAsia="en-US" w:bidi="ar-SA"/>
              </w:rPr>
            </w:pPr>
          </w:p>
        </w:tc>
      </w:tr>
      <w:tr w:rsidR="004A07FA" w:rsidRPr="00140ABC" w14:paraId="22401F1C" w14:textId="77777777" w:rsidTr="00091640">
        <w:tc>
          <w:tcPr>
            <w:tcW w:w="301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190D6" w14:textId="04DC778D" w:rsidR="004A07FA" w:rsidRPr="00140ABC" w:rsidRDefault="004A07FA"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Pays de recrutement</w:t>
            </w: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5B093D" w14:textId="77777777" w:rsidR="004A07FA" w:rsidRPr="00140ABC" w:rsidRDefault="004A07FA"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1-Bénin</w:t>
            </w:r>
          </w:p>
          <w:p w14:paraId="39CE4F4A" w14:textId="52BD3027" w:rsidR="004A07FA" w:rsidRPr="00140ABC" w:rsidRDefault="004A07FA"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2-Cameroun</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C492CA" w14:textId="77777777" w:rsidR="004A07FA" w:rsidRPr="00140ABC" w:rsidRDefault="004A07FA" w:rsidP="00140ABC">
            <w:pPr>
              <w:pStyle w:val="Standard"/>
              <w:spacing w:line="360" w:lineRule="auto"/>
              <w:jc w:val="both"/>
              <w:rPr>
                <w:rFonts w:ascii="Times New Roman" w:eastAsia="Calibri" w:hAnsi="Times New Roman" w:cs="Times New Roman"/>
                <w:kern w:val="0"/>
                <w:sz w:val="26"/>
                <w:szCs w:val="26"/>
                <w:lang w:eastAsia="en-US" w:bidi="ar-SA"/>
              </w:rPr>
            </w:pPr>
          </w:p>
        </w:tc>
      </w:tr>
      <w:tr w:rsidR="005D3976" w:rsidRPr="00140ABC" w14:paraId="4CF422C0" w14:textId="77777777" w:rsidTr="00091640">
        <w:tc>
          <w:tcPr>
            <w:tcW w:w="3018" w:type="dxa"/>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14:paraId="26874DB9"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Sexe</w:t>
            </w:r>
          </w:p>
        </w:tc>
        <w:tc>
          <w:tcPr>
            <w:tcW w:w="3209"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tcPr>
          <w:p w14:paraId="2FBD842E"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1-Masculin</w:t>
            </w:r>
          </w:p>
          <w:p w14:paraId="1484A79D"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lastRenderedPageBreak/>
              <w:t>2-Féminin</w:t>
            </w:r>
          </w:p>
        </w:tc>
        <w:tc>
          <w:tcPr>
            <w:tcW w:w="2835"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tcPr>
          <w:p w14:paraId="401EEFC7"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p>
          <w:p w14:paraId="7DE1728A"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lastRenderedPageBreak/>
              <w:t xml:space="preserve"> </w:t>
            </w:r>
          </w:p>
        </w:tc>
      </w:tr>
      <w:tr w:rsidR="00055171" w:rsidRPr="00140ABC" w14:paraId="0CFE671C" w14:textId="279E5782" w:rsidTr="00091640">
        <w:tc>
          <w:tcPr>
            <w:tcW w:w="2992"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14:paraId="613E28D3" w14:textId="77777777" w:rsidR="00055171" w:rsidRPr="00140ABC" w:rsidRDefault="00055171" w:rsidP="00140ABC">
            <w:pPr>
              <w:pStyle w:val="Standard"/>
              <w:numPr>
                <w:ilvl w:val="0"/>
                <w:numId w:val="13"/>
              </w:numPr>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lastRenderedPageBreak/>
              <w:t>Motif de consultation</w:t>
            </w:r>
          </w:p>
          <w:p w14:paraId="20919B45" w14:textId="7A4651B4" w:rsidR="00055171" w:rsidRPr="00140ABC" w:rsidRDefault="00055171" w:rsidP="00140ABC">
            <w:pPr>
              <w:pStyle w:val="Standard"/>
              <w:spacing w:line="360" w:lineRule="auto"/>
              <w:ind w:left="1080"/>
              <w:jc w:val="both"/>
              <w:rPr>
                <w:rFonts w:ascii="Times New Roman" w:eastAsia="Calibri" w:hAnsi="Times New Roman" w:cs="Times New Roman"/>
                <w:kern w:val="0"/>
                <w:sz w:val="26"/>
                <w:szCs w:val="26"/>
                <w:lang w:eastAsia="en-US" w:bidi="ar-SA"/>
              </w:rPr>
            </w:pPr>
          </w:p>
        </w:tc>
        <w:tc>
          <w:tcPr>
            <w:tcW w:w="3235" w:type="dxa"/>
            <w:gridSpan w:val="3"/>
            <w:tcBorders>
              <w:top w:val="single" w:sz="4" w:space="0" w:color="000000"/>
              <w:left w:val="single" w:sz="4" w:space="0" w:color="auto"/>
              <w:bottom w:val="single" w:sz="4" w:space="0" w:color="000000"/>
              <w:right w:val="single" w:sz="4" w:space="0" w:color="auto"/>
            </w:tcBorders>
          </w:tcPr>
          <w:p w14:paraId="76B97114" w14:textId="77777777" w:rsidR="00055171" w:rsidRPr="00140ABC" w:rsidRDefault="00055171"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1-Douleur</w:t>
            </w:r>
          </w:p>
          <w:p w14:paraId="433414DC" w14:textId="77777777" w:rsidR="00055171" w:rsidRPr="00140ABC" w:rsidRDefault="00055171"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2-Lésions solides</w:t>
            </w:r>
          </w:p>
          <w:p w14:paraId="40111ADB" w14:textId="77777777" w:rsidR="00055171" w:rsidRPr="00140ABC" w:rsidRDefault="00055171"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3-Ecoulement purulent</w:t>
            </w:r>
          </w:p>
          <w:p w14:paraId="6B4022B7" w14:textId="77777777" w:rsidR="00055171" w:rsidRPr="00140ABC" w:rsidRDefault="00055171"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4-Lésions liquidiennes</w:t>
            </w:r>
          </w:p>
          <w:p w14:paraId="4FCAFFCD" w14:textId="1680BA8C" w:rsidR="00055171" w:rsidRPr="00140ABC" w:rsidRDefault="00055171"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5-Autre</w:t>
            </w:r>
          </w:p>
        </w:tc>
        <w:tc>
          <w:tcPr>
            <w:tcW w:w="2835" w:type="dxa"/>
            <w:tcBorders>
              <w:top w:val="single" w:sz="4" w:space="0" w:color="000000"/>
              <w:left w:val="single" w:sz="4" w:space="0" w:color="auto"/>
              <w:bottom w:val="single" w:sz="4" w:space="0" w:color="000000"/>
              <w:right w:val="single" w:sz="4" w:space="0" w:color="000000"/>
            </w:tcBorders>
          </w:tcPr>
          <w:p w14:paraId="008FDDCA" w14:textId="77777777" w:rsidR="00055171" w:rsidRPr="00140ABC" w:rsidRDefault="00055171" w:rsidP="00140ABC">
            <w:pPr>
              <w:pStyle w:val="Standard"/>
              <w:spacing w:line="360" w:lineRule="auto"/>
              <w:ind w:left="1080"/>
              <w:jc w:val="both"/>
              <w:rPr>
                <w:rFonts w:ascii="Times New Roman" w:eastAsia="Calibri" w:hAnsi="Times New Roman" w:cs="Times New Roman"/>
                <w:kern w:val="0"/>
                <w:sz w:val="26"/>
                <w:szCs w:val="26"/>
                <w:lang w:eastAsia="en-US" w:bidi="ar-SA"/>
              </w:rPr>
            </w:pPr>
          </w:p>
        </w:tc>
      </w:tr>
      <w:tr w:rsidR="00055171" w:rsidRPr="00140ABC" w14:paraId="30227E10" w14:textId="1E6F26F4" w:rsidTr="00055171">
        <w:trPr>
          <w:trHeight w:val="751"/>
        </w:trPr>
        <w:tc>
          <w:tcPr>
            <w:tcW w:w="9062" w:type="dxa"/>
            <w:gridSpan w:val="5"/>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29362AFF" w14:textId="2DE89613" w:rsidR="00055171" w:rsidRPr="00140ABC" w:rsidRDefault="00055171" w:rsidP="00140ABC">
            <w:pPr>
              <w:pStyle w:val="Standard"/>
              <w:numPr>
                <w:ilvl w:val="0"/>
                <w:numId w:val="13"/>
              </w:numPr>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Délai d’évolution (mois)</w:t>
            </w:r>
          </w:p>
        </w:tc>
      </w:tr>
      <w:tr w:rsidR="00055171" w:rsidRPr="00140ABC" w14:paraId="3CF5952C" w14:textId="11526E18" w:rsidTr="00091640">
        <w:trPr>
          <w:trHeight w:val="1758"/>
        </w:trPr>
        <w:tc>
          <w:tcPr>
            <w:tcW w:w="3011" w:type="dxa"/>
            <w:gridSpan w:val="2"/>
            <w:tcBorders>
              <w:top w:val="single" w:sz="4" w:space="0" w:color="auto"/>
              <w:left w:val="single" w:sz="4" w:space="0" w:color="000000"/>
              <w:bottom w:val="single" w:sz="4" w:space="0" w:color="000000"/>
              <w:right w:val="single" w:sz="4" w:space="0" w:color="auto"/>
            </w:tcBorders>
            <w:tcMar>
              <w:top w:w="0" w:type="dxa"/>
              <w:left w:w="108" w:type="dxa"/>
              <w:bottom w:w="0" w:type="dxa"/>
              <w:right w:w="108" w:type="dxa"/>
            </w:tcMar>
          </w:tcPr>
          <w:p w14:paraId="234CE580" w14:textId="77777777" w:rsidR="00055171" w:rsidRPr="00140ABC" w:rsidRDefault="00055171" w:rsidP="00140ABC">
            <w:pPr>
              <w:pStyle w:val="Standard"/>
              <w:numPr>
                <w:ilvl w:val="0"/>
                <w:numId w:val="13"/>
              </w:numPr>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 xml:space="preserve">Mode d’évolution </w:t>
            </w:r>
          </w:p>
          <w:p w14:paraId="3F5BB9D9" w14:textId="2F372AC8" w:rsidR="00055171" w:rsidRPr="00140ABC" w:rsidRDefault="00055171" w:rsidP="00140ABC">
            <w:pPr>
              <w:pStyle w:val="Standard"/>
              <w:spacing w:line="360" w:lineRule="auto"/>
              <w:ind w:left="1080"/>
              <w:jc w:val="both"/>
              <w:rPr>
                <w:rFonts w:ascii="Times New Roman" w:eastAsia="Calibri" w:hAnsi="Times New Roman" w:cs="Times New Roman"/>
                <w:kern w:val="0"/>
                <w:sz w:val="26"/>
                <w:szCs w:val="26"/>
                <w:lang w:eastAsia="en-US" w:bidi="ar-SA"/>
              </w:rPr>
            </w:pPr>
          </w:p>
        </w:tc>
        <w:tc>
          <w:tcPr>
            <w:tcW w:w="3216" w:type="dxa"/>
            <w:gridSpan w:val="2"/>
            <w:tcBorders>
              <w:top w:val="single" w:sz="4" w:space="0" w:color="auto"/>
              <w:left w:val="single" w:sz="4" w:space="0" w:color="auto"/>
              <w:bottom w:val="single" w:sz="4" w:space="0" w:color="000000"/>
              <w:right w:val="single" w:sz="4" w:space="0" w:color="auto"/>
            </w:tcBorders>
          </w:tcPr>
          <w:p w14:paraId="727118C3" w14:textId="77777777" w:rsidR="00055171" w:rsidRPr="00140ABC" w:rsidRDefault="00055171"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1-Continu</w:t>
            </w:r>
          </w:p>
          <w:p w14:paraId="58AD424E" w14:textId="77CFF66F" w:rsidR="00055171" w:rsidRPr="00140ABC" w:rsidRDefault="00055171"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2-Discontinu</w:t>
            </w:r>
          </w:p>
        </w:tc>
        <w:tc>
          <w:tcPr>
            <w:tcW w:w="2835" w:type="dxa"/>
            <w:tcBorders>
              <w:top w:val="single" w:sz="4" w:space="0" w:color="auto"/>
              <w:left w:val="single" w:sz="4" w:space="0" w:color="auto"/>
              <w:bottom w:val="single" w:sz="4" w:space="0" w:color="000000"/>
              <w:right w:val="single" w:sz="4" w:space="0" w:color="000000"/>
            </w:tcBorders>
          </w:tcPr>
          <w:p w14:paraId="225656CD" w14:textId="77777777" w:rsidR="00055171" w:rsidRPr="00140ABC" w:rsidRDefault="00055171" w:rsidP="00140ABC">
            <w:pPr>
              <w:pStyle w:val="Standard"/>
              <w:spacing w:line="360" w:lineRule="auto"/>
              <w:ind w:left="1080"/>
              <w:jc w:val="both"/>
              <w:rPr>
                <w:rFonts w:ascii="Times New Roman" w:eastAsia="Calibri" w:hAnsi="Times New Roman" w:cs="Times New Roman"/>
                <w:kern w:val="0"/>
                <w:sz w:val="26"/>
                <w:szCs w:val="26"/>
                <w:lang w:eastAsia="en-US" w:bidi="ar-SA"/>
              </w:rPr>
            </w:pPr>
          </w:p>
        </w:tc>
      </w:tr>
      <w:tr w:rsidR="00175539" w:rsidRPr="00140ABC" w14:paraId="3BA4B714" w14:textId="77777777" w:rsidTr="00091640">
        <w:trPr>
          <w:trHeight w:val="1758"/>
        </w:trPr>
        <w:tc>
          <w:tcPr>
            <w:tcW w:w="3011" w:type="dxa"/>
            <w:gridSpan w:val="2"/>
            <w:tcBorders>
              <w:top w:val="single" w:sz="4" w:space="0" w:color="auto"/>
              <w:left w:val="single" w:sz="4" w:space="0" w:color="000000"/>
              <w:bottom w:val="single" w:sz="4" w:space="0" w:color="000000"/>
              <w:right w:val="single" w:sz="4" w:space="0" w:color="auto"/>
            </w:tcBorders>
            <w:tcMar>
              <w:top w:w="0" w:type="dxa"/>
              <w:left w:w="108" w:type="dxa"/>
              <w:bottom w:w="0" w:type="dxa"/>
              <w:right w:w="108" w:type="dxa"/>
            </w:tcMar>
          </w:tcPr>
          <w:p w14:paraId="2F86D480" w14:textId="517D98C4" w:rsidR="00175539" w:rsidRPr="00140ABC" w:rsidRDefault="00175539" w:rsidP="00140ABC">
            <w:pPr>
              <w:pStyle w:val="Standard"/>
              <w:spacing w:line="360" w:lineRule="auto"/>
              <w:ind w:left="1080"/>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Traitement antérieur</w:t>
            </w:r>
          </w:p>
        </w:tc>
        <w:tc>
          <w:tcPr>
            <w:tcW w:w="3216" w:type="dxa"/>
            <w:gridSpan w:val="2"/>
            <w:tcBorders>
              <w:top w:val="single" w:sz="4" w:space="0" w:color="auto"/>
              <w:left w:val="single" w:sz="4" w:space="0" w:color="auto"/>
              <w:bottom w:val="single" w:sz="4" w:space="0" w:color="000000"/>
              <w:right w:val="single" w:sz="4" w:space="0" w:color="auto"/>
            </w:tcBorders>
          </w:tcPr>
          <w:p w14:paraId="71F1E2F9" w14:textId="77777777" w:rsidR="00175539" w:rsidRPr="00140ABC" w:rsidRDefault="0017553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1-Phytothérapie</w:t>
            </w:r>
          </w:p>
          <w:p w14:paraId="1707374A" w14:textId="77777777" w:rsidR="00175539" w:rsidRPr="00140ABC" w:rsidRDefault="0017553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2-Dermocorticoides</w:t>
            </w:r>
          </w:p>
          <w:p w14:paraId="01AA902B" w14:textId="77777777" w:rsidR="00175539" w:rsidRPr="00140ABC" w:rsidRDefault="0017553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3-Antiseptiques</w:t>
            </w:r>
          </w:p>
          <w:p w14:paraId="688803A0" w14:textId="77777777" w:rsidR="00175539" w:rsidRPr="00140ABC" w:rsidRDefault="0017553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4-Antibiotiques</w:t>
            </w:r>
          </w:p>
          <w:p w14:paraId="3A282E41" w14:textId="77777777" w:rsidR="00175539" w:rsidRPr="00140ABC" w:rsidRDefault="0017553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5-Antifongiques</w:t>
            </w:r>
          </w:p>
          <w:p w14:paraId="7B4AA071" w14:textId="77777777" w:rsidR="00175539" w:rsidRPr="00140ABC" w:rsidRDefault="0017553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6-Aucun</w:t>
            </w:r>
          </w:p>
          <w:p w14:paraId="6292F9E8" w14:textId="4F70EDBC" w:rsidR="00175539" w:rsidRPr="00140ABC" w:rsidRDefault="0017553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7-Autre</w:t>
            </w:r>
          </w:p>
        </w:tc>
        <w:tc>
          <w:tcPr>
            <w:tcW w:w="2835" w:type="dxa"/>
            <w:tcBorders>
              <w:top w:val="single" w:sz="4" w:space="0" w:color="auto"/>
              <w:left w:val="single" w:sz="4" w:space="0" w:color="auto"/>
              <w:bottom w:val="single" w:sz="4" w:space="0" w:color="000000"/>
              <w:right w:val="single" w:sz="4" w:space="0" w:color="000000"/>
            </w:tcBorders>
          </w:tcPr>
          <w:p w14:paraId="3B8A1718" w14:textId="77777777" w:rsidR="00175539" w:rsidRPr="00140ABC" w:rsidRDefault="00175539" w:rsidP="00140ABC">
            <w:pPr>
              <w:pStyle w:val="Standard"/>
              <w:spacing w:line="360" w:lineRule="auto"/>
              <w:ind w:left="1080"/>
              <w:jc w:val="both"/>
              <w:rPr>
                <w:rFonts w:ascii="Times New Roman" w:eastAsia="Calibri" w:hAnsi="Times New Roman" w:cs="Times New Roman"/>
                <w:kern w:val="0"/>
                <w:sz w:val="26"/>
                <w:szCs w:val="26"/>
                <w:lang w:eastAsia="en-US" w:bidi="ar-SA"/>
              </w:rPr>
            </w:pPr>
          </w:p>
        </w:tc>
      </w:tr>
      <w:tr w:rsidR="0005724B" w:rsidRPr="00140ABC" w14:paraId="33CB82EE" w14:textId="77777777" w:rsidTr="00091640">
        <w:trPr>
          <w:trHeight w:val="1758"/>
        </w:trPr>
        <w:tc>
          <w:tcPr>
            <w:tcW w:w="3011" w:type="dxa"/>
            <w:gridSpan w:val="2"/>
            <w:tcBorders>
              <w:top w:val="single" w:sz="4" w:space="0" w:color="auto"/>
              <w:left w:val="single" w:sz="4" w:space="0" w:color="000000"/>
              <w:bottom w:val="single" w:sz="4" w:space="0" w:color="000000"/>
              <w:right w:val="single" w:sz="4" w:space="0" w:color="auto"/>
            </w:tcBorders>
            <w:tcMar>
              <w:top w:w="0" w:type="dxa"/>
              <w:left w:w="108" w:type="dxa"/>
              <w:bottom w:w="0" w:type="dxa"/>
              <w:right w:w="108" w:type="dxa"/>
            </w:tcMar>
          </w:tcPr>
          <w:p w14:paraId="1EE87623" w14:textId="2E21858E" w:rsidR="0005724B" w:rsidRPr="00140ABC" w:rsidRDefault="0005724B" w:rsidP="00140ABC">
            <w:pPr>
              <w:pStyle w:val="Standard"/>
              <w:spacing w:line="360" w:lineRule="auto"/>
              <w:ind w:left="1080"/>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Consultation dermatologique antérieure</w:t>
            </w:r>
          </w:p>
        </w:tc>
        <w:tc>
          <w:tcPr>
            <w:tcW w:w="3216" w:type="dxa"/>
            <w:gridSpan w:val="2"/>
            <w:tcBorders>
              <w:top w:val="single" w:sz="4" w:space="0" w:color="auto"/>
              <w:left w:val="single" w:sz="4" w:space="0" w:color="auto"/>
              <w:bottom w:val="single" w:sz="4" w:space="0" w:color="000000"/>
              <w:right w:val="single" w:sz="4" w:space="0" w:color="auto"/>
            </w:tcBorders>
          </w:tcPr>
          <w:p w14:paraId="6949AEC0" w14:textId="7AFE460C" w:rsidR="00FC4D38" w:rsidRPr="00140ABC" w:rsidRDefault="0005724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w:t>
            </w:r>
            <w:r w:rsidR="0090295E" w:rsidRPr="00140ABC">
              <w:rPr>
                <w:rFonts w:ascii="Times New Roman" w:eastAsia="Calibri" w:hAnsi="Times New Roman" w:cs="Times New Roman"/>
                <w:kern w:val="0"/>
                <w:sz w:val="26"/>
                <w:szCs w:val="26"/>
                <w:lang w:eastAsia="en-US" w:bidi="ar-SA"/>
              </w:rPr>
              <w:t>Oui (</w:t>
            </w:r>
            <w:r w:rsidR="00FC4D38" w:rsidRPr="00140ABC">
              <w:rPr>
                <w:rFonts w:ascii="Times New Roman" w:eastAsia="Calibri" w:hAnsi="Times New Roman" w:cs="Times New Roman"/>
                <w:kern w:val="0"/>
                <w:sz w:val="26"/>
                <w:szCs w:val="26"/>
                <w:lang w:eastAsia="en-US" w:bidi="ar-SA"/>
              </w:rPr>
              <w:t>Diagnostic posé)</w:t>
            </w:r>
          </w:p>
          <w:p w14:paraId="4A1284A4" w14:textId="744A4ED7" w:rsidR="00FC4D38" w:rsidRPr="00140ABC" w:rsidRDefault="00FC4D38"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Foll</w:t>
            </w:r>
            <w:r w:rsidR="0090295E" w:rsidRPr="00140ABC">
              <w:rPr>
                <w:rFonts w:ascii="Times New Roman" w:eastAsia="Calibri" w:hAnsi="Times New Roman" w:cs="Times New Roman"/>
                <w:kern w:val="0"/>
                <w:sz w:val="26"/>
                <w:szCs w:val="26"/>
                <w:lang w:eastAsia="en-US" w:bidi="ar-SA"/>
              </w:rPr>
              <w:t>iculite</w:t>
            </w:r>
          </w:p>
          <w:p w14:paraId="0DFC9047" w14:textId="5960C912" w:rsidR="0090295E" w:rsidRPr="00140ABC" w:rsidRDefault="0090295E"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Furoncle</w:t>
            </w:r>
          </w:p>
          <w:p w14:paraId="561D1138" w14:textId="5F603E93" w:rsidR="0090295E" w:rsidRPr="00140ABC" w:rsidRDefault="0090295E"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Maladie de Verneuil</w:t>
            </w:r>
          </w:p>
          <w:p w14:paraId="567027D7" w14:textId="35187C45" w:rsidR="0090295E" w:rsidRPr="00140ABC" w:rsidRDefault="0090295E"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Autre</w:t>
            </w:r>
          </w:p>
          <w:p w14:paraId="5708DAC1" w14:textId="79CA04A9" w:rsidR="0005724B" w:rsidRPr="00140ABC" w:rsidRDefault="0005724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2-Non</w:t>
            </w:r>
          </w:p>
        </w:tc>
        <w:tc>
          <w:tcPr>
            <w:tcW w:w="2835" w:type="dxa"/>
            <w:tcBorders>
              <w:top w:val="single" w:sz="4" w:space="0" w:color="auto"/>
              <w:left w:val="single" w:sz="4" w:space="0" w:color="auto"/>
              <w:bottom w:val="single" w:sz="4" w:space="0" w:color="000000"/>
              <w:right w:val="single" w:sz="4" w:space="0" w:color="000000"/>
            </w:tcBorders>
          </w:tcPr>
          <w:p w14:paraId="09BD073E" w14:textId="77777777" w:rsidR="0005724B" w:rsidRPr="00140ABC" w:rsidRDefault="0005724B" w:rsidP="00140ABC">
            <w:pPr>
              <w:pStyle w:val="Standard"/>
              <w:spacing w:line="360" w:lineRule="auto"/>
              <w:ind w:left="1080"/>
              <w:jc w:val="both"/>
              <w:rPr>
                <w:rFonts w:ascii="Times New Roman" w:eastAsia="Calibri" w:hAnsi="Times New Roman" w:cs="Times New Roman"/>
                <w:kern w:val="0"/>
                <w:sz w:val="26"/>
                <w:szCs w:val="26"/>
                <w:lang w:eastAsia="en-US" w:bidi="ar-SA"/>
              </w:rPr>
            </w:pPr>
          </w:p>
        </w:tc>
      </w:tr>
      <w:tr w:rsidR="005D3976" w:rsidRPr="00140ABC" w14:paraId="2DDE64F1" w14:textId="77777777" w:rsidTr="00657807">
        <w:tc>
          <w:tcPr>
            <w:tcW w:w="9062"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5FB16" w14:textId="77777777" w:rsidR="005D3976" w:rsidRPr="00140ABC" w:rsidRDefault="005D3976" w:rsidP="00140ABC">
            <w:pPr>
              <w:pStyle w:val="Standard"/>
              <w:numPr>
                <w:ilvl w:val="0"/>
                <w:numId w:val="13"/>
              </w:numPr>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Antécédents</w:t>
            </w:r>
          </w:p>
        </w:tc>
      </w:tr>
      <w:tr w:rsidR="005D3976" w:rsidRPr="00140ABC" w14:paraId="1716F08E" w14:textId="77777777" w:rsidTr="00091640">
        <w:tc>
          <w:tcPr>
            <w:tcW w:w="301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D3453F"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Antécédents personnels</w:t>
            </w: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14579C"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1-HTA</w:t>
            </w:r>
          </w:p>
          <w:p w14:paraId="1A71A75C"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2-Diabète</w:t>
            </w:r>
          </w:p>
          <w:p w14:paraId="152E23EE"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3-Atopie</w:t>
            </w:r>
          </w:p>
          <w:p w14:paraId="26251B15" w14:textId="3C7CAD52"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4-</w:t>
            </w:r>
            <w:r w:rsidR="0019683B" w:rsidRPr="00140ABC">
              <w:rPr>
                <w:rFonts w:ascii="Times New Roman" w:eastAsia="Calibri" w:hAnsi="Times New Roman" w:cs="Times New Roman"/>
                <w:kern w:val="0"/>
                <w:sz w:val="26"/>
                <w:szCs w:val="26"/>
                <w:lang w:eastAsia="en-US" w:bidi="ar-SA"/>
              </w:rPr>
              <w:t>VIH</w:t>
            </w:r>
          </w:p>
          <w:p w14:paraId="4B051858" w14:textId="618B2F1B"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lastRenderedPageBreak/>
              <w:t xml:space="preserve">5- </w:t>
            </w:r>
            <w:r w:rsidR="0019683B" w:rsidRPr="00140ABC">
              <w:rPr>
                <w:rFonts w:ascii="Times New Roman" w:eastAsia="Calibri" w:hAnsi="Times New Roman" w:cs="Times New Roman"/>
                <w:kern w:val="0"/>
                <w:sz w:val="26"/>
                <w:szCs w:val="26"/>
                <w:lang w:eastAsia="en-US" w:bidi="ar-SA"/>
              </w:rPr>
              <w:t xml:space="preserve">Dépigmentation volontaire </w:t>
            </w:r>
          </w:p>
          <w:p w14:paraId="1D83D4FE" w14:textId="5AFCCD14" w:rsidR="005D3976" w:rsidRPr="00140ABC" w:rsidRDefault="0019683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6</w:t>
            </w:r>
            <w:r w:rsidR="005D3976" w:rsidRPr="00140ABC">
              <w:rPr>
                <w:rFonts w:ascii="Times New Roman" w:eastAsia="Calibri" w:hAnsi="Times New Roman" w:cs="Times New Roman"/>
                <w:kern w:val="0"/>
                <w:sz w:val="26"/>
                <w:szCs w:val="26"/>
                <w:lang w:eastAsia="en-US" w:bidi="ar-SA"/>
              </w:rPr>
              <w:t>-Autre(préciser)</w:t>
            </w:r>
          </w:p>
          <w:p w14:paraId="658ED2C3"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86F69"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p>
        </w:tc>
      </w:tr>
      <w:tr w:rsidR="005D3976" w:rsidRPr="00140ABC" w14:paraId="6CBF1764" w14:textId="77777777" w:rsidTr="00091640">
        <w:tc>
          <w:tcPr>
            <w:tcW w:w="3018" w:type="dxa"/>
            <w:gridSpan w:val="3"/>
            <w:tcBorders>
              <w:left w:val="single" w:sz="4" w:space="0" w:color="000000"/>
              <w:bottom w:val="single" w:sz="4" w:space="0" w:color="000000"/>
              <w:right w:val="single" w:sz="4" w:space="0" w:color="auto"/>
            </w:tcBorders>
            <w:tcMar>
              <w:top w:w="0" w:type="dxa"/>
              <w:left w:w="108" w:type="dxa"/>
              <w:bottom w:w="0" w:type="dxa"/>
              <w:right w:w="108" w:type="dxa"/>
            </w:tcMar>
          </w:tcPr>
          <w:p w14:paraId="66173028"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Antécédents familiaux</w:t>
            </w:r>
          </w:p>
        </w:tc>
        <w:tc>
          <w:tcPr>
            <w:tcW w:w="3209" w:type="dxa"/>
            <w:tcBorders>
              <w:left w:val="single" w:sz="4" w:space="0" w:color="auto"/>
              <w:bottom w:val="single" w:sz="4" w:space="0" w:color="000000"/>
              <w:right w:val="single" w:sz="4" w:space="0" w:color="000000"/>
            </w:tcBorders>
            <w:tcMar>
              <w:top w:w="0" w:type="dxa"/>
              <w:left w:w="108" w:type="dxa"/>
              <w:bottom w:w="0" w:type="dxa"/>
              <w:right w:w="108" w:type="dxa"/>
            </w:tcMar>
          </w:tcPr>
          <w:p w14:paraId="229F4DB1"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1-HTA</w:t>
            </w:r>
          </w:p>
          <w:p w14:paraId="54744D00"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2-Diabète</w:t>
            </w:r>
          </w:p>
          <w:p w14:paraId="0CBAE0B4" w14:textId="67F9D8AA"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w:t>
            </w:r>
            <w:r w:rsidR="00E36089" w:rsidRPr="00140ABC">
              <w:rPr>
                <w:rFonts w:ascii="Times New Roman" w:eastAsia="Calibri" w:hAnsi="Times New Roman" w:cs="Times New Roman"/>
                <w:kern w:val="0"/>
                <w:sz w:val="26"/>
                <w:szCs w:val="26"/>
                <w:lang w:eastAsia="en-US" w:bidi="ar-SA"/>
              </w:rPr>
              <w:t>Atopie</w:t>
            </w:r>
          </w:p>
          <w:p w14:paraId="784B1BD9" w14:textId="2E3FFE2D"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 xml:space="preserve">4- </w:t>
            </w:r>
            <w:r w:rsidR="00E36089" w:rsidRPr="00140ABC">
              <w:rPr>
                <w:rFonts w:ascii="Times New Roman" w:eastAsia="Calibri" w:hAnsi="Times New Roman" w:cs="Times New Roman"/>
                <w:kern w:val="0"/>
                <w:sz w:val="26"/>
                <w:szCs w:val="26"/>
                <w:lang w:eastAsia="en-US" w:bidi="ar-SA"/>
              </w:rPr>
              <w:t>Maladie de Verneuil</w:t>
            </w:r>
          </w:p>
          <w:p w14:paraId="74785874" w14:textId="6E59ED58"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 xml:space="preserve">5- </w:t>
            </w:r>
            <w:r w:rsidR="00E36089" w:rsidRPr="00140ABC">
              <w:rPr>
                <w:rFonts w:ascii="Times New Roman" w:eastAsia="Calibri" w:hAnsi="Times New Roman" w:cs="Times New Roman"/>
                <w:kern w:val="0"/>
                <w:sz w:val="26"/>
                <w:szCs w:val="26"/>
                <w:lang w:eastAsia="en-US" w:bidi="ar-SA"/>
              </w:rPr>
              <w:t>Aucun</w:t>
            </w:r>
          </w:p>
          <w:p w14:paraId="47E64776"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p>
        </w:tc>
        <w:tc>
          <w:tcPr>
            <w:tcW w:w="2835" w:type="dxa"/>
            <w:tcBorders>
              <w:left w:val="single" w:sz="4" w:space="0" w:color="000000"/>
              <w:bottom w:val="single" w:sz="4" w:space="0" w:color="000000"/>
              <w:right w:val="single" w:sz="4" w:space="0" w:color="000000"/>
            </w:tcBorders>
            <w:tcMar>
              <w:top w:w="0" w:type="dxa"/>
              <w:left w:w="108" w:type="dxa"/>
              <w:bottom w:w="0" w:type="dxa"/>
              <w:right w:w="108" w:type="dxa"/>
            </w:tcMar>
          </w:tcPr>
          <w:p w14:paraId="6850544E"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p>
        </w:tc>
      </w:tr>
      <w:tr w:rsidR="005D3976" w:rsidRPr="00140ABC" w14:paraId="5D8A6114" w14:textId="77777777" w:rsidTr="00091640">
        <w:tc>
          <w:tcPr>
            <w:tcW w:w="3018" w:type="dxa"/>
            <w:gridSpan w:val="3"/>
            <w:tcBorders>
              <w:left w:val="single" w:sz="4" w:space="0" w:color="000000"/>
              <w:bottom w:val="single" w:sz="4" w:space="0" w:color="000000"/>
              <w:right w:val="single" w:sz="4" w:space="0" w:color="auto"/>
            </w:tcBorders>
            <w:tcMar>
              <w:top w:w="0" w:type="dxa"/>
              <w:left w:w="108" w:type="dxa"/>
              <w:bottom w:w="0" w:type="dxa"/>
              <w:right w:w="108" w:type="dxa"/>
            </w:tcMar>
          </w:tcPr>
          <w:p w14:paraId="79F1361C" w14:textId="77777777" w:rsidR="005D3976" w:rsidRPr="00140ABC" w:rsidRDefault="005D3976" w:rsidP="00140ABC">
            <w:pPr>
              <w:pStyle w:val="Standard"/>
              <w:numPr>
                <w:ilvl w:val="0"/>
                <w:numId w:val="13"/>
              </w:numPr>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 xml:space="preserve">Mode de vie / Facteurs de risque </w:t>
            </w:r>
          </w:p>
        </w:tc>
        <w:tc>
          <w:tcPr>
            <w:tcW w:w="3209" w:type="dxa"/>
            <w:tcBorders>
              <w:left w:val="single" w:sz="4" w:space="0" w:color="000000"/>
              <w:bottom w:val="single" w:sz="4" w:space="0" w:color="000000"/>
              <w:right w:val="single" w:sz="4" w:space="0" w:color="auto"/>
            </w:tcBorders>
          </w:tcPr>
          <w:p w14:paraId="35B5C7D5"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1-Alccol</w:t>
            </w:r>
          </w:p>
          <w:p w14:paraId="19C0135E"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2-Tabac</w:t>
            </w:r>
          </w:p>
          <w:p w14:paraId="1EE5A71F" w14:textId="2DDC8EA6" w:rsidR="00E36089"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w:t>
            </w:r>
            <w:r w:rsidR="00E36089" w:rsidRPr="00140ABC">
              <w:rPr>
                <w:rFonts w:ascii="Times New Roman" w:eastAsia="Calibri" w:hAnsi="Times New Roman" w:cs="Times New Roman"/>
                <w:kern w:val="0"/>
                <w:sz w:val="26"/>
                <w:szCs w:val="26"/>
                <w:lang w:eastAsia="en-US" w:bidi="ar-SA"/>
              </w:rPr>
              <w:t>Obésité/surpoids</w:t>
            </w:r>
          </w:p>
          <w:p w14:paraId="6EE78FF4" w14:textId="77777777" w:rsidR="00E36089" w:rsidRPr="00140ABC" w:rsidRDefault="00E3608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4</w:t>
            </w:r>
            <w:r w:rsidR="005D3976" w:rsidRPr="00140ABC">
              <w:rPr>
                <w:rFonts w:ascii="Times New Roman" w:eastAsia="Calibri" w:hAnsi="Times New Roman" w:cs="Times New Roman"/>
                <w:kern w:val="0"/>
                <w:sz w:val="26"/>
                <w:szCs w:val="26"/>
                <w:lang w:eastAsia="en-US" w:bidi="ar-SA"/>
              </w:rPr>
              <w:t>-</w:t>
            </w:r>
            <w:r w:rsidRPr="00140ABC">
              <w:rPr>
                <w:rFonts w:ascii="Times New Roman" w:eastAsia="Calibri" w:hAnsi="Times New Roman" w:cs="Times New Roman"/>
                <w:kern w:val="0"/>
                <w:sz w:val="26"/>
                <w:szCs w:val="26"/>
                <w:lang w:eastAsia="en-US" w:bidi="ar-SA"/>
              </w:rPr>
              <w:t xml:space="preserve">Hérédité </w:t>
            </w:r>
          </w:p>
          <w:p w14:paraId="09585AC1" w14:textId="448A862A"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p>
        </w:tc>
        <w:tc>
          <w:tcPr>
            <w:tcW w:w="2835" w:type="dxa"/>
            <w:tcBorders>
              <w:left w:val="single" w:sz="4" w:space="0" w:color="auto"/>
              <w:bottom w:val="single" w:sz="4" w:space="0" w:color="000000"/>
              <w:right w:val="single" w:sz="4" w:space="0" w:color="000000"/>
            </w:tcBorders>
          </w:tcPr>
          <w:p w14:paraId="1D9E50B1"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p>
        </w:tc>
      </w:tr>
      <w:tr w:rsidR="00E36089" w:rsidRPr="00140ABC" w14:paraId="17BEEDA1" w14:textId="77777777" w:rsidTr="00091640">
        <w:tc>
          <w:tcPr>
            <w:tcW w:w="3018" w:type="dxa"/>
            <w:gridSpan w:val="3"/>
            <w:tcBorders>
              <w:left w:val="single" w:sz="4" w:space="0" w:color="000000"/>
              <w:bottom w:val="single" w:sz="4" w:space="0" w:color="000000"/>
              <w:right w:val="single" w:sz="4" w:space="0" w:color="auto"/>
            </w:tcBorders>
            <w:tcMar>
              <w:top w:w="0" w:type="dxa"/>
              <w:left w:w="108" w:type="dxa"/>
              <w:bottom w:w="0" w:type="dxa"/>
              <w:right w:w="108" w:type="dxa"/>
            </w:tcMar>
          </w:tcPr>
          <w:p w14:paraId="27AFF461" w14:textId="4AE98497" w:rsidR="00E36089" w:rsidRPr="00140ABC" w:rsidRDefault="00E36089" w:rsidP="00140ABC">
            <w:pPr>
              <w:pStyle w:val="Standard"/>
              <w:spacing w:line="360" w:lineRule="auto"/>
              <w:ind w:left="1080"/>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Facteurs déclenchant</w:t>
            </w:r>
          </w:p>
        </w:tc>
        <w:tc>
          <w:tcPr>
            <w:tcW w:w="3209" w:type="dxa"/>
            <w:tcBorders>
              <w:left w:val="single" w:sz="4" w:space="0" w:color="000000"/>
              <w:bottom w:val="single" w:sz="4" w:space="0" w:color="000000"/>
              <w:right w:val="single" w:sz="4" w:space="0" w:color="auto"/>
            </w:tcBorders>
          </w:tcPr>
          <w:p w14:paraId="205649DF" w14:textId="77777777" w:rsidR="00E36089" w:rsidRPr="00140ABC" w:rsidRDefault="00E3608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1-Stress</w:t>
            </w:r>
          </w:p>
          <w:p w14:paraId="06277E86" w14:textId="77777777" w:rsidR="00E36089" w:rsidRPr="00140ABC" w:rsidRDefault="00E3608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2-Menstruation</w:t>
            </w:r>
          </w:p>
          <w:p w14:paraId="6ECB718D" w14:textId="77777777" w:rsidR="00E36089" w:rsidRPr="00140ABC" w:rsidRDefault="00E3608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3-Grossesse</w:t>
            </w:r>
          </w:p>
          <w:p w14:paraId="243EED01" w14:textId="1F4EEA5C" w:rsidR="00E36089" w:rsidRPr="00140ABC" w:rsidRDefault="00E3608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4-Aucun</w:t>
            </w:r>
          </w:p>
        </w:tc>
        <w:tc>
          <w:tcPr>
            <w:tcW w:w="2835" w:type="dxa"/>
            <w:tcBorders>
              <w:left w:val="single" w:sz="4" w:space="0" w:color="auto"/>
              <w:bottom w:val="single" w:sz="4" w:space="0" w:color="000000"/>
              <w:right w:val="single" w:sz="4" w:space="0" w:color="000000"/>
            </w:tcBorders>
          </w:tcPr>
          <w:p w14:paraId="1D1708F2" w14:textId="77777777" w:rsidR="00E36089" w:rsidRPr="00140ABC" w:rsidRDefault="00E36089" w:rsidP="00140ABC">
            <w:pPr>
              <w:pStyle w:val="Standard"/>
              <w:spacing w:line="360" w:lineRule="auto"/>
              <w:jc w:val="both"/>
              <w:rPr>
                <w:rFonts w:ascii="Times New Roman" w:eastAsia="Calibri" w:hAnsi="Times New Roman" w:cs="Times New Roman"/>
                <w:kern w:val="0"/>
                <w:sz w:val="26"/>
                <w:szCs w:val="26"/>
                <w:lang w:eastAsia="en-US" w:bidi="ar-SA"/>
              </w:rPr>
            </w:pPr>
          </w:p>
        </w:tc>
      </w:tr>
      <w:tr w:rsidR="004E5714" w:rsidRPr="00140ABC" w14:paraId="0F216291" w14:textId="77777777" w:rsidTr="00091640">
        <w:tc>
          <w:tcPr>
            <w:tcW w:w="3018" w:type="dxa"/>
            <w:gridSpan w:val="3"/>
            <w:tcBorders>
              <w:left w:val="single" w:sz="4" w:space="0" w:color="000000"/>
              <w:bottom w:val="single" w:sz="4" w:space="0" w:color="000000"/>
              <w:right w:val="single" w:sz="4" w:space="0" w:color="auto"/>
            </w:tcBorders>
            <w:tcMar>
              <w:top w:w="0" w:type="dxa"/>
              <w:left w:w="108" w:type="dxa"/>
              <w:bottom w:w="0" w:type="dxa"/>
              <w:right w:w="108" w:type="dxa"/>
            </w:tcMar>
          </w:tcPr>
          <w:p w14:paraId="65DF0D2D" w14:textId="743ADA52" w:rsidR="004E5714" w:rsidRPr="00140ABC" w:rsidRDefault="006B16CF" w:rsidP="00140ABC">
            <w:pPr>
              <w:pStyle w:val="Standard"/>
              <w:numPr>
                <w:ilvl w:val="0"/>
                <w:numId w:val="13"/>
              </w:numPr>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Examen physique</w:t>
            </w:r>
          </w:p>
          <w:p w14:paraId="3ECE93A8" w14:textId="5546CF80" w:rsidR="004E5714" w:rsidRPr="00140ABC" w:rsidRDefault="004E5714" w:rsidP="00140ABC">
            <w:pPr>
              <w:pStyle w:val="Standard"/>
              <w:spacing w:line="360" w:lineRule="auto"/>
              <w:ind w:left="1080"/>
              <w:jc w:val="both"/>
              <w:rPr>
                <w:rFonts w:ascii="Times New Roman" w:eastAsia="Calibri" w:hAnsi="Times New Roman" w:cs="Times New Roman"/>
                <w:kern w:val="0"/>
                <w:sz w:val="26"/>
                <w:szCs w:val="26"/>
                <w:lang w:eastAsia="en-US" w:bidi="ar-SA"/>
              </w:rPr>
            </w:pPr>
          </w:p>
        </w:tc>
        <w:tc>
          <w:tcPr>
            <w:tcW w:w="3209" w:type="dxa"/>
            <w:tcBorders>
              <w:left w:val="single" w:sz="4" w:space="0" w:color="000000"/>
              <w:bottom w:val="single" w:sz="4" w:space="0" w:color="000000"/>
              <w:right w:val="single" w:sz="4" w:space="0" w:color="auto"/>
            </w:tcBorders>
          </w:tcPr>
          <w:p w14:paraId="19C44846" w14:textId="77777777"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 xml:space="preserve">Sièges </w:t>
            </w:r>
          </w:p>
          <w:p w14:paraId="017389EE" w14:textId="77777777"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1-cuir chevelu</w:t>
            </w:r>
          </w:p>
          <w:p w14:paraId="4838ED29" w14:textId="77777777"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2-visage</w:t>
            </w:r>
          </w:p>
          <w:p w14:paraId="6C540514" w14:textId="77777777"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3-aisselles</w:t>
            </w:r>
          </w:p>
          <w:p w14:paraId="3C35A3C5" w14:textId="77777777"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4-fesses</w:t>
            </w:r>
          </w:p>
          <w:p w14:paraId="193E28CE" w14:textId="77777777"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5-pubis</w:t>
            </w:r>
          </w:p>
          <w:p w14:paraId="4FAD480D" w14:textId="76F1804C"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6-plis inguinaux</w:t>
            </w:r>
          </w:p>
          <w:p w14:paraId="3F9B4289" w14:textId="535C22D7"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7-seins</w:t>
            </w:r>
          </w:p>
          <w:p w14:paraId="010B5A27" w14:textId="1D059EB3"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8-périné</w:t>
            </w:r>
          </w:p>
          <w:p w14:paraId="29464D54" w14:textId="20C498C9"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9-dos</w:t>
            </w:r>
          </w:p>
          <w:p w14:paraId="1DC360E9" w14:textId="4C232443"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10-autre</w:t>
            </w:r>
          </w:p>
          <w:p w14:paraId="16035D04" w14:textId="0F9CE87D"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p>
        </w:tc>
        <w:tc>
          <w:tcPr>
            <w:tcW w:w="2835" w:type="dxa"/>
            <w:tcBorders>
              <w:left w:val="single" w:sz="4" w:space="0" w:color="auto"/>
              <w:bottom w:val="single" w:sz="4" w:space="0" w:color="000000"/>
              <w:right w:val="single" w:sz="4" w:space="0" w:color="000000"/>
            </w:tcBorders>
          </w:tcPr>
          <w:p w14:paraId="1A1412C9" w14:textId="77777777"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p>
        </w:tc>
      </w:tr>
      <w:tr w:rsidR="006B16CF" w:rsidRPr="00140ABC" w14:paraId="6F73B12F" w14:textId="77777777" w:rsidTr="00091640">
        <w:tc>
          <w:tcPr>
            <w:tcW w:w="3018" w:type="dxa"/>
            <w:gridSpan w:val="3"/>
            <w:tcBorders>
              <w:left w:val="single" w:sz="4" w:space="0" w:color="000000"/>
              <w:bottom w:val="single" w:sz="4" w:space="0" w:color="000000"/>
              <w:right w:val="single" w:sz="4" w:space="0" w:color="auto"/>
            </w:tcBorders>
            <w:tcMar>
              <w:top w:w="0" w:type="dxa"/>
              <w:left w:w="108" w:type="dxa"/>
              <w:bottom w:w="0" w:type="dxa"/>
              <w:right w:w="108" w:type="dxa"/>
            </w:tcMar>
          </w:tcPr>
          <w:p w14:paraId="1AD8ABD2" w14:textId="77777777" w:rsidR="006B16CF" w:rsidRPr="00140ABC" w:rsidRDefault="006B16CF" w:rsidP="00140ABC">
            <w:pPr>
              <w:pStyle w:val="Standard"/>
              <w:spacing w:line="360" w:lineRule="auto"/>
              <w:ind w:left="1080"/>
              <w:jc w:val="both"/>
              <w:rPr>
                <w:rFonts w:ascii="Times New Roman" w:eastAsia="Calibri" w:hAnsi="Times New Roman" w:cs="Times New Roman"/>
                <w:kern w:val="0"/>
                <w:sz w:val="26"/>
                <w:szCs w:val="26"/>
                <w:lang w:eastAsia="en-US" w:bidi="ar-SA"/>
              </w:rPr>
            </w:pPr>
          </w:p>
        </w:tc>
        <w:tc>
          <w:tcPr>
            <w:tcW w:w="3209" w:type="dxa"/>
            <w:tcBorders>
              <w:left w:val="single" w:sz="4" w:space="0" w:color="000000"/>
              <w:bottom w:val="single" w:sz="4" w:space="0" w:color="000000"/>
              <w:right w:val="single" w:sz="4" w:space="0" w:color="auto"/>
            </w:tcBorders>
          </w:tcPr>
          <w:p w14:paraId="6E63A5C6" w14:textId="77777777" w:rsidR="006B16CF" w:rsidRPr="00140ABC" w:rsidRDefault="006B16CF"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Type de lésions</w:t>
            </w:r>
          </w:p>
          <w:p w14:paraId="009A3546" w14:textId="77777777" w:rsidR="006B16CF" w:rsidRPr="00140ABC" w:rsidRDefault="006B16CF"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1-Nodules</w:t>
            </w:r>
          </w:p>
          <w:p w14:paraId="7DCAB729" w14:textId="77777777" w:rsidR="006B16CF" w:rsidRPr="00140ABC" w:rsidRDefault="006B16CF"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2-Masses abcédées</w:t>
            </w:r>
          </w:p>
          <w:p w14:paraId="52CF7A1D" w14:textId="77777777" w:rsidR="006B16CF" w:rsidRPr="00140ABC" w:rsidRDefault="006B16CF"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3-Fistules</w:t>
            </w:r>
          </w:p>
          <w:p w14:paraId="7A1F0CC6" w14:textId="77777777" w:rsidR="006B16CF" w:rsidRPr="00140ABC" w:rsidRDefault="006B16CF"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4-Trajest sinueux</w:t>
            </w:r>
          </w:p>
          <w:p w14:paraId="72E98D58" w14:textId="77777777" w:rsidR="006B16CF" w:rsidRPr="00140ABC" w:rsidRDefault="006B16CF"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5-Cicatrice en pont</w:t>
            </w:r>
          </w:p>
          <w:p w14:paraId="4AD317A1" w14:textId="77777777" w:rsidR="006B16CF" w:rsidRPr="00140ABC" w:rsidRDefault="006B16CF"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6-Cicatrice en crabe</w:t>
            </w:r>
          </w:p>
          <w:p w14:paraId="6BD27CE6" w14:textId="77777777" w:rsidR="006B16CF" w:rsidRPr="00140ABC" w:rsidRDefault="006B16CF"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7-Autre</w:t>
            </w:r>
          </w:p>
          <w:p w14:paraId="054465E5" w14:textId="1E8652A9" w:rsidR="0029621A" w:rsidRPr="00140ABC" w:rsidRDefault="0029621A"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8-Aucune</w:t>
            </w:r>
          </w:p>
        </w:tc>
        <w:tc>
          <w:tcPr>
            <w:tcW w:w="2835" w:type="dxa"/>
            <w:tcBorders>
              <w:left w:val="single" w:sz="4" w:space="0" w:color="auto"/>
              <w:bottom w:val="single" w:sz="4" w:space="0" w:color="000000"/>
              <w:right w:val="single" w:sz="4" w:space="0" w:color="000000"/>
            </w:tcBorders>
          </w:tcPr>
          <w:p w14:paraId="2C05A40F" w14:textId="77777777" w:rsidR="006B16CF" w:rsidRPr="00140ABC" w:rsidRDefault="006B16CF" w:rsidP="00140ABC">
            <w:pPr>
              <w:pStyle w:val="Standard"/>
              <w:spacing w:line="360" w:lineRule="auto"/>
              <w:jc w:val="both"/>
              <w:rPr>
                <w:rFonts w:ascii="Times New Roman" w:eastAsia="Calibri" w:hAnsi="Times New Roman" w:cs="Times New Roman"/>
                <w:kern w:val="0"/>
                <w:sz w:val="26"/>
                <w:szCs w:val="26"/>
                <w:lang w:eastAsia="en-US" w:bidi="ar-SA"/>
              </w:rPr>
            </w:pPr>
          </w:p>
        </w:tc>
      </w:tr>
      <w:tr w:rsidR="00557970" w:rsidRPr="00140ABC" w14:paraId="46D00FF4" w14:textId="77777777" w:rsidTr="00091640">
        <w:tc>
          <w:tcPr>
            <w:tcW w:w="3018" w:type="dxa"/>
            <w:gridSpan w:val="3"/>
            <w:tcBorders>
              <w:left w:val="single" w:sz="4" w:space="0" w:color="000000"/>
              <w:bottom w:val="single" w:sz="4" w:space="0" w:color="000000"/>
              <w:right w:val="single" w:sz="4" w:space="0" w:color="auto"/>
            </w:tcBorders>
            <w:tcMar>
              <w:top w:w="0" w:type="dxa"/>
              <w:left w:w="108" w:type="dxa"/>
              <w:bottom w:w="0" w:type="dxa"/>
              <w:right w:w="108" w:type="dxa"/>
            </w:tcMar>
          </w:tcPr>
          <w:p w14:paraId="5F73C512" w14:textId="1D933950" w:rsidR="00557970" w:rsidRPr="00140ABC" w:rsidRDefault="00557970" w:rsidP="00140ABC">
            <w:pPr>
              <w:pStyle w:val="Standard"/>
              <w:spacing w:line="360" w:lineRule="auto"/>
              <w:ind w:left="1080"/>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Classification de Hurley</w:t>
            </w:r>
          </w:p>
        </w:tc>
        <w:tc>
          <w:tcPr>
            <w:tcW w:w="3209" w:type="dxa"/>
            <w:tcBorders>
              <w:left w:val="single" w:sz="4" w:space="0" w:color="000000"/>
              <w:bottom w:val="single" w:sz="4" w:space="0" w:color="000000"/>
              <w:right w:val="single" w:sz="4" w:space="0" w:color="auto"/>
            </w:tcBorders>
          </w:tcPr>
          <w:p w14:paraId="24C51CC2" w14:textId="77777777" w:rsidR="00557970" w:rsidRPr="00140ABC" w:rsidRDefault="00557970"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1-Stade 1</w:t>
            </w:r>
          </w:p>
          <w:p w14:paraId="0AEF19AB" w14:textId="77777777" w:rsidR="00557970" w:rsidRPr="00140ABC" w:rsidRDefault="00557970"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2-Stade 2</w:t>
            </w:r>
          </w:p>
          <w:p w14:paraId="775C3C52" w14:textId="443CC9CA" w:rsidR="00557970" w:rsidRPr="00140ABC" w:rsidRDefault="00557970"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3-Stade 3</w:t>
            </w:r>
          </w:p>
        </w:tc>
        <w:tc>
          <w:tcPr>
            <w:tcW w:w="2835" w:type="dxa"/>
            <w:tcBorders>
              <w:left w:val="single" w:sz="4" w:space="0" w:color="auto"/>
              <w:bottom w:val="single" w:sz="4" w:space="0" w:color="000000"/>
              <w:right w:val="single" w:sz="4" w:space="0" w:color="000000"/>
            </w:tcBorders>
          </w:tcPr>
          <w:p w14:paraId="28830E80" w14:textId="77777777" w:rsidR="00557970" w:rsidRPr="00140ABC" w:rsidRDefault="00557970" w:rsidP="00140ABC">
            <w:pPr>
              <w:pStyle w:val="Standard"/>
              <w:spacing w:line="360" w:lineRule="auto"/>
              <w:jc w:val="both"/>
              <w:rPr>
                <w:rFonts w:ascii="Times New Roman" w:eastAsia="Calibri" w:hAnsi="Times New Roman" w:cs="Times New Roman"/>
                <w:kern w:val="0"/>
                <w:sz w:val="26"/>
                <w:szCs w:val="26"/>
                <w:lang w:eastAsia="en-US" w:bidi="ar-SA"/>
              </w:rPr>
            </w:pPr>
          </w:p>
        </w:tc>
      </w:tr>
      <w:tr w:rsidR="00FA700B" w:rsidRPr="00140ABC" w14:paraId="4D9929A6" w14:textId="77777777" w:rsidTr="00091640">
        <w:tc>
          <w:tcPr>
            <w:tcW w:w="3018" w:type="dxa"/>
            <w:gridSpan w:val="3"/>
            <w:tcBorders>
              <w:left w:val="single" w:sz="4" w:space="0" w:color="000000"/>
              <w:bottom w:val="single" w:sz="4" w:space="0" w:color="000000"/>
              <w:right w:val="single" w:sz="4" w:space="0" w:color="auto"/>
            </w:tcBorders>
            <w:tcMar>
              <w:top w:w="0" w:type="dxa"/>
              <w:left w:w="108" w:type="dxa"/>
              <w:bottom w:w="0" w:type="dxa"/>
              <w:right w:w="108" w:type="dxa"/>
            </w:tcMar>
          </w:tcPr>
          <w:p w14:paraId="08DE8DD8" w14:textId="506DD21F" w:rsidR="00FA700B" w:rsidRPr="00140ABC" w:rsidRDefault="00FA700B" w:rsidP="00140ABC">
            <w:pPr>
              <w:pStyle w:val="Standard"/>
              <w:spacing w:line="360" w:lineRule="auto"/>
              <w:ind w:left="1080"/>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Diagnostic positif</w:t>
            </w:r>
          </w:p>
        </w:tc>
        <w:tc>
          <w:tcPr>
            <w:tcW w:w="3209" w:type="dxa"/>
            <w:tcBorders>
              <w:left w:val="single" w:sz="4" w:space="0" w:color="000000"/>
              <w:bottom w:val="single" w:sz="4" w:space="0" w:color="000000"/>
              <w:right w:val="single" w:sz="4" w:space="0" w:color="auto"/>
            </w:tcBorders>
          </w:tcPr>
          <w:p w14:paraId="6A48924E" w14:textId="77777777" w:rsidR="00FA700B" w:rsidRPr="00140ABC" w:rsidRDefault="00FA700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1-Clinique</w:t>
            </w:r>
          </w:p>
          <w:p w14:paraId="1E4BDE68" w14:textId="77777777" w:rsidR="00FA700B" w:rsidRPr="00140ABC" w:rsidRDefault="00FA700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2-Histologique</w:t>
            </w:r>
          </w:p>
          <w:p w14:paraId="5CF44A6B" w14:textId="43B5A758" w:rsidR="00FA700B" w:rsidRPr="00140ABC" w:rsidRDefault="00FA700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3-Clinique et histologique</w:t>
            </w:r>
          </w:p>
        </w:tc>
        <w:tc>
          <w:tcPr>
            <w:tcW w:w="2835" w:type="dxa"/>
            <w:tcBorders>
              <w:left w:val="single" w:sz="4" w:space="0" w:color="auto"/>
              <w:bottom w:val="single" w:sz="4" w:space="0" w:color="000000"/>
              <w:right w:val="single" w:sz="4" w:space="0" w:color="000000"/>
            </w:tcBorders>
          </w:tcPr>
          <w:p w14:paraId="22D7D87E" w14:textId="77777777" w:rsidR="00FA700B" w:rsidRPr="00140ABC" w:rsidRDefault="00FA700B" w:rsidP="00140ABC">
            <w:pPr>
              <w:pStyle w:val="Standard"/>
              <w:spacing w:line="360" w:lineRule="auto"/>
              <w:jc w:val="both"/>
              <w:rPr>
                <w:rFonts w:ascii="Times New Roman" w:eastAsia="Calibri" w:hAnsi="Times New Roman" w:cs="Times New Roman"/>
                <w:kern w:val="0"/>
                <w:sz w:val="26"/>
                <w:szCs w:val="26"/>
                <w:lang w:eastAsia="en-US" w:bidi="ar-SA"/>
              </w:rPr>
            </w:pPr>
          </w:p>
        </w:tc>
      </w:tr>
      <w:tr w:rsidR="00F93D6B" w:rsidRPr="00140ABC" w14:paraId="75303372" w14:textId="77777777" w:rsidTr="00091640">
        <w:tc>
          <w:tcPr>
            <w:tcW w:w="3018" w:type="dxa"/>
            <w:gridSpan w:val="3"/>
            <w:tcBorders>
              <w:left w:val="single" w:sz="4" w:space="0" w:color="000000"/>
              <w:bottom w:val="single" w:sz="4" w:space="0" w:color="000000"/>
              <w:right w:val="single" w:sz="4" w:space="0" w:color="auto"/>
            </w:tcBorders>
            <w:tcMar>
              <w:top w:w="0" w:type="dxa"/>
              <w:left w:w="108" w:type="dxa"/>
              <w:bottom w:w="0" w:type="dxa"/>
              <w:right w:w="108" w:type="dxa"/>
            </w:tcMar>
          </w:tcPr>
          <w:p w14:paraId="2A2943AF" w14:textId="04807ED3" w:rsidR="00F93D6B" w:rsidRPr="00140ABC" w:rsidRDefault="00F93D6B" w:rsidP="00140ABC">
            <w:pPr>
              <w:pStyle w:val="Standard"/>
              <w:spacing w:line="360" w:lineRule="auto"/>
              <w:ind w:left="1080"/>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Dermatose associée</w:t>
            </w:r>
          </w:p>
        </w:tc>
        <w:tc>
          <w:tcPr>
            <w:tcW w:w="3209" w:type="dxa"/>
            <w:tcBorders>
              <w:left w:val="single" w:sz="4" w:space="0" w:color="000000"/>
              <w:bottom w:val="single" w:sz="4" w:space="0" w:color="000000"/>
              <w:right w:val="single" w:sz="4" w:space="0" w:color="auto"/>
            </w:tcBorders>
          </w:tcPr>
          <w:p w14:paraId="1FF009A8" w14:textId="77777777" w:rsidR="00F93D6B" w:rsidRPr="00140ABC" w:rsidRDefault="00F93D6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1-Acné</w:t>
            </w:r>
          </w:p>
          <w:p w14:paraId="6714F0D0" w14:textId="77777777" w:rsidR="00F93D6B" w:rsidRPr="00140ABC" w:rsidRDefault="00F93D6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2-Cellulite disséquante</w:t>
            </w:r>
          </w:p>
          <w:p w14:paraId="62938E68" w14:textId="77777777" w:rsidR="00F93D6B" w:rsidRPr="00140ABC" w:rsidRDefault="00F93D6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3-Dermite séborrhéique</w:t>
            </w:r>
          </w:p>
          <w:p w14:paraId="2489F302" w14:textId="77777777" w:rsidR="00F93D6B" w:rsidRPr="00140ABC" w:rsidRDefault="00F93D6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4-Kyste pilonidal</w:t>
            </w:r>
          </w:p>
          <w:p w14:paraId="4FACFE3F" w14:textId="77777777" w:rsidR="00F93D6B" w:rsidRPr="00140ABC" w:rsidRDefault="00F93D6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 xml:space="preserve">5-Maladie de </w:t>
            </w:r>
            <w:proofErr w:type="spellStart"/>
            <w:r w:rsidRPr="00140ABC">
              <w:rPr>
                <w:rFonts w:ascii="Times New Roman" w:eastAsia="Calibri" w:hAnsi="Times New Roman" w:cs="Times New Roman"/>
                <w:kern w:val="0"/>
                <w:sz w:val="26"/>
                <w:szCs w:val="26"/>
                <w:lang w:eastAsia="en-US" w:bidi="ar-SA"/>
              </w:rPr>
              <w:t>Chron</w:t>
            </w:r>
            <w:proofErr w:type="spellEnd"/>
          </w:p>
          <w:p w14:paraId="137AB400" w14:textId="77777777" w:rsidR="00F93D6B" w:rsidRPr="00140ABC" w:rsidRDefault="00F93D6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6-Rectocolite hémorragique</w:t>
            </w:r>
          </w:p>
          <w:p w14:paraId="5D7B8050" w14:textId="77777777" w:rsidR="00F93D6B" w:rsidRPr="00140ABC" w:rsidRDefault="00F93D6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7-Aucune</w:t>
            </w:r>
          </w:p>
          <w:p w14:paraId="0C165390" w14:textId="159B4441" w:rsidR="00F93D6B" w:rsidRPr="00140ABC" w:rsidRDefault="00F93D6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 xml:space="preserve">8-Autre </w:t>
            </w:r>
          </w:p>
        </w:tc>
        <w:tc>
          <w:tcPr>
            <w:tcW w:w="2835" w:type="dxa"/>
            <w:tcBorders>
              <w:left w:val="single" w:sz="4" w:space="0" w:color="auto"/>
              <w:bottom w:val="single" w:sz="4" w:space="0" w:color="000000"/>
              <w:right w:val="single" w:sz="4" w:space="0" w:color="000000"/>
            </w:tcBorders>
          </w:tcPr>
          <w:p w14:paraId="4F907DA0" w14:textId="77777777" w:rsidR="00F93D6B" w:rsidRPr="00140ABC" w:rsidRDefault="00F93D6B" w:rsidP="00140ABC">
            <w:pPr>
              <w:pStyle w:val="Standard"/>
              <w:spacing w:line="360" w:lineRule="auto"/>
              <w:jc w:val="both"/>
              <w:rPr>
                <w:rFonts w:ascii="Times New Roman" w:eastAsia="Calibri" w:hAnsi="Times New Roman" w:cs="Times New Roman"/>
                <w:kern w:val="0"/>
                <w:sz w:val="26"/>
                <w:szCs w:val="26"/>
                <w:lang w:eastAsia="en-US" w:bidi="ar-SA"/>
              </w:rPr>
            </w:pPr>
          </w:p>
        </w:tc>
      </w:tr>
      <w:tr w:rsidR="005D3976" w:rsidRPr="00140ABC" w14:paraId="3693A798" w14:textId="77777777" w:rsidTr="00091640">
        <w:tc>
          <w:tcPr>
            <w:tcW w:w="3018" w:type="dxa"/>
            <w:gridSpan w:val="3"/>
            <w:tcBorders>
              <w:left w:val="single" w:sz="4" w:space="0" w:color="000000"/>
              <w:bottom w:val="single" w:sz="4" w:space="0" w:color="000000"/>
              <w:right w:val="single" w:sz="4" w:space="0" w:color="auto"/>
            </w:tcBorders>
            <w:tcMar>
              <w:top w:w="0" w:type="dxa"/>
              <w:left w:w="108" w:type="dxa"/>
              <w:bottom w:w="0" w:type="dxa"/>
              <w:right w:w="108" w:type="dxa"/>
            </w:tcMar>
          </w:tcPr>
          <w:p w14:paraId="20BB20BF" w14:textId="31D704C7" w:rsidR="005D3976" w:rsidRPr="00140ABC" w:rsidRDefault="0029621A" w:rsidP="00140ABC">
            <w:pPr>
              <w:pStyle w:val="Standard"/>
              <w:numPr>
                <w:ilvl w:val="0"/>
                <w:numId w:val="13"/>
              </w:numPr>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Traitement</w:t>
            </w:r>
          </w:p>
        </w:tc>
        <w:tc>
          <w:tcPr>
            <w:tcW w:w="3209" w:type="dxa"/>
            <w:tcBorders>
              <w:left w:val="single" w:sz="4" w:space="0" w:color="000000"/>
              <w:bottom w:val="single" w:sz="4" w:space="0" w:color="000000"/>
              <w:right w:val="single" w:sz="4" w:space="0" w:color="auto"/>
            </w:tcBorders>
          </w:tcPr>
          <w:p w14:paraId="45E4091E" w14:textId="2CD7B60F"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w:t>
            </w:r>
            <w:r w:rsidR="0029621A" w:rsidRPr="00140ABC">
              <w:rPr>
                <w:rFonts w:ascii="Times New Roman" w:eastAsia="Calibri" w:hAnsi="Times New Roman" w:cs="Times New Roman"/>
                <w:kern w:val="0"/>
                <w:sz w:val="26"/>
                <w:szCs w:val="26"/>
                <w:lang w:eastAsia="en-US" w:bidi="ar-SA"/>
              </w:rPr>
              <w:t>Médical</w:t>
            </w:r>
          </w:p>
          <w:p w14:paraId="18DE5CCB" w14:textId="1546F768"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w:t>
            </w:r>
            <w:r w:rsidR="0029621A" w:rsidRPr="00140ABC">
              <w:rPr>
                <w:rFonts w:ascii="Times New Roman" w:eastAsia="Calibri" w:hAnsi="Times New Roman" w:cs="Times New Roman"/>
                <w:kern w:val="0"/>
                <w:sz w:val="26"/>
                <w:szCs w:val="26"/>
                <w:lang w:eastAsia="en-US" w:bidi="ar-SA"/>
              </w:rPr>
              <w:t>Chirurgical</w:t>
            </w:r>
          </w:p>
        </w:tc>
        <w:tc>
          <w:tcPr>
            <w:tcW w:w="2835" w:type="dxa"/>
            <w:tcBorders>
              <w:left w:val="single" w:sz="4" w:space="0" w:color="auto"/>
              <w:bottom w:val="single" w:sz="4" w:space="0" w:color="000000"/>
              <w:right w:val="single" w:sz="4" w:space="0" w:color="000000"/>
            </w:tcBorders>
          </w:tcPr>
          <w:p w14:paraId="259A96B0"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p>
        </w:tc>
      </w:tr>
      <w:tr w:rsidR="00FC7249" w:rsidRPr="00140ABC" w14:paraId="78E869B9" w14:textId="77777777" w:rsidTr="00FC4D38">
        <w:tc>
          <w:tcPr>
            <w:tcW w:w="3018" w:type="dxa"/>
            <w:gridSpan w:val="3"/>
            <w:tcBorders>
              <w:left w:val="single" w:sz="4" w:space="0" w:color="000000"/>
              <w:bottom w:val="single" w:sz="4" w:space="0" w:color="auto"/>
              <w:right w:val="single" w:sz="4" w:space="0" w:color="auto"/>
            </w:tcBorders>
            <w:tcMar>
              <w:top w:w="0" w:type="dxa"/>
              <w:left w:w="108" w:type="dxa"/>
              <w:bottom w:w="0" w:type="dxa"/>
              <w:right w:w="108" w:type="dxa"/>
            </w:tcMar>
          </w:tcPr>
          <w:p w14:paraId="0D8759FA" w14:textId="77777777" w:rsidR="00FC7249" w:rsidRPr="00140ABC" w:rsidRDefault="00FC724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Traitement médical</w:t>
            </w:r>
          </w:p>
          <w:p w14:paraId="1491C816" w14:textId="77777777" w:rsidR="00FC7249" w:rsidRPr="00140ABC" w:rsidRDefault="00FC7249" w:rsidP="00140ABC">
            <w:pPr>
              <w:pStyle w:val="Standard"/>
              <w:spacing w:line="360" w:lineRule="auto"/>
              <w:ind w:left="1080"/>
              <w:jc w:val="both"/>
              <w:rPr>
                <w:rFonts w:ascii="Times New Roman" w:eastAsia="Calibri" w:hAnsi="Times New Roman" w:cs="Times New Roman"/>
                <w:kern w:val="0"/>
                <w:sz w:val="26"/>
                <w:szCs w:val="26"/>
                <w:lang w:eastAsia="en-US" w:bidi="ar-SA"/>
              </w:rPr>
            </w:pPr>
          </w:p>
        </w:tc>
        <w:tc>
          <w:tcPr>
            <w:tcW w:w="3209" w:type="dxa"/>
            <w:tcBorders>
              <w:left w:val="single" w:sz="4" w:space="0" w:color="000000"/>
              <w:bottom w:val="single" w:sz="4" w:space="0" w:color="auto"/>
              <w:right w:val="single" w:sz="4" w:space="0" w:color="auto"/>
            </w:tcBorders>
          </w:tcPr>
          <w:p w14:paraId="6D363764" w14:textId="77777777" w:rsidR="00FC7249" w:rsidRPr="00140ABC" w:rsidRDefault="00FC724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1-Antiseptiques</w:t>
            </w:r>
          </w:p>
          <w:p w14:paraId="455614F0" w14:textId="77777777" w:rsidR="00FC7249" w:rsidRPr="00140ABC" w:rsidRDefault="00FC724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2-Antalgiques</w:t>
            </w:r>
          </w:p>
          <w:p w14:paraId="09A45F8B" w14:textId="01F2207B" w:rsidR="00FC7249" w:rsidRPr="00140ABC" w:rsidRDefault="00FC724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3-Antibiotiques locaux</w:t>
            </w:r>
          </w:p>
          <w:p w14:paraId="3CB0B600" w14:textId="3287F999" w:rsidR="00FC7249" w:rsidRPr="00140ABC" w:rsidRDefault="00FC7249" w:rsidP="00140ABC">
            <w:pPr>
              <w:pStyle w:val="Standard"/>
              <w:spacing w:line="360" w:lineRule="auto"/>
              <w:ind w:left="708"/>
              <w:jc w:val="both"/>
              <w:rPr>
                <w:rFonts w:ascii="Times New Roman" w:eastAsia="Calibri" w:hAnsi="Times New Roman" w:cs="Times New Roman"/>
                <w:kern w:val="0"/>
                <w:sz w:val="26"/>
                <w:szCs w:val="26"/>
                <w:lang w:val="en-US" w:eastAsia="en-US" w:bidi="ar-SA"/>
              </w:rPr>
            </w:pPr>
            <w:r w:rsidRPr="00140ABC">
              <w:rPr>
                <w:rFonts w:ascii="Times New Roman" w:eastAsia="Calibri" w:hAnsi="Times New Roman" w:cs="Times New Roman"/>
                <w:kern w:val="0"/>
                <w:sz w:val="26"/>
                <w:szCs w:val="26"/>
                <w:lang w:val="en-US" w:eastAsia="en-US" w:bidi="ar-SA"/>
              </w:rPr>
              <w:t>A-</w:t>
            </w:r>
            <w:proofErr w:type="spellStart"/>
            <w:r w:rsidRPr="00140ABC">
              <w:rPr>
                <w:rFonts w:ascii="Times New Roman" w:eastAsia="Calibri" w:hAnsi="Times New Roman" w:cs="Times New Roman"/>
                <w:kern w:val="0"/>
                <w:sz w:val="26"/>
                <w:szCs w:val="26"/>
                <w:lang w:val="en-US" w:eastAsia="en-US" w:bidi="ar-SA"/>
              </w:rPr>
              <w:t>Clindamycine</w:t>
            </w:r>
            <w:proofErr w:type="spellEnd"/>
          </w:p>
          <w:p w14:paraId="01D2F81C" w14:textId="3D46A846" w:rsidR="00FC7249" w:rsidRPr="00140ABC" w:rsidRDefault="00FC7249" w:rsidP="00140ABC">
            <w:pPr>
              <w:pStyle w:val="Standard"/>
              <w:spacing w:line="360" w:lineRule="auto"/>
              <w:ind w:left="708"/>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B-Erythromycine</w:t>
            </w:r>
          </w:p>
          <w:p w14:paraId="20FA4AA2" w14:textId="48CEDFF3" w:rsidR="00FC7249" w:rsidRPr="00140ABC" w:rsidRDefault="00FC7249" w:rsidP="00140ABC">
            <w:pPr>
              <w:pStyle w:val="Standard"/>
              <w:spacing w:line="360" w:lineRule="auto"/>
              <w:ind w:left="708"/>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C-</w:t>
            </w:r>
            <w:proofErr w:type="spellStart"/>
            <w:r w:rsidRPr="00140ABC">
              <w:rPr>
                <w:rFonts w:ascii="Times New Roman" w:eastAsia="Calibri" w:hAnsi="Times New Roman" w:cs="Times New Roman"/>
                <w:kern w:val="0"/>
                <w:sz w:val="26"/>
                <w:szCs w:val="26"/>
                <w:lang w:eastAsia="en-US" w:bidi="ar-SA"/>
              </w:rPr>
              <w:t>Mupirocine</w:t>
            </w:r>
            <w:proofErr w:type="spellEnd"/>
          </w:p>
          <w:p w14:paraId="5789B7D7" w14:textId="0DD3A392" w:rsidR="00FC7249" w:rsidRPr="00140ABC" w:rsidRDefault="00FC7249" w:rsidP="00140ABC">
            <w:pPr>
              <w:pStyle w:val="Standard"/>
              <w:spacing w:line="360" w:lineRule="auto"/>
              <w:ind w:left="708"/>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lastRenderedPageBreak/>
              <w:t>D-Acide fusidique</w:t>
            </w:r>
          </w:p>
          <w:p w14:paraId="7975DDF3" w14:textId="77777777" w:rsidR="00FC7249" w:rsidRPr="00140ABC" w:rsidRDefault="00FC724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4-Antibiotiques généraux</w:t>
            </w:r>
          </w:p>
          <w:p w14:paraId="536BF31F" w14:textId="3DABB643" w:rsidR="00FC7249" w:rsidRPr="00140ABC" w:rsidRDefault="00FC7249" w:rsidP="00140ABC">
            <w:pPr>
              <w:pStyle w:val="Standard"/>
              <w:spacing w:line="360" w:lineRule="auto"/>
              <w:ind w:left="708"/>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A</w:t>
            </w:r>
            <w:r w:rsidR="007A59AC" w:rsidRPr="00140ABC">
              <w:rPr>
                <w:rFonts w:ascii="Times New Roman" w:eastAsia="Calibri" w:hAnsi="Times New Roman" w:cs="Times New Roman"/>
                <w:kern w:val="0"/>
                <w:sz w:val="26"/>
                <w:szCs w:val="26"/>
                <w:lang w:eastAsia="en-US" w:bidi="ar-SA"/>
              </w:rPr>
              <w:t>-</w:t>
            </w:r>
            <w:proofErr w:type="spellStart"/>
            <w:r w:rsidR="007A59AC" w:rsidRPr="00140ABC">
              <w:rPr>
                <w:rFonts w:ascii="Times New Roman" w:eastAsia="Calibri" w:hAnsi="Times New Roman" w:cs="Times New Roman"/>
                <w:kern w:val="0"/>
                <w:sz w:val="26"/>
                <w:szCs w:val="26"/>
                <w:lang w:eastAsia="en-US" w:bidi="ar-SA"/>
              </w:rPr>
              <w:t>Doxyxycline</w:t>
            </w:r>
            <w:proofErr w:type="spellEnd"/>
            <w:r w:rsidR="007A59AC" w:rsidRPr="00140ABC">
              <w:rPr>
                <w:rFonts w:ascii="Times New Roman" w:eastAsia="Calibri" w:hAnsi="Times New Roman" w:cs="Times New Roman"/>
                <w:kern w:val="0"/>
                <w:sz w:val="26"/>
                <w:szCs w:val="26"/>
                <w:lang w:eastAsia="en-US" w:bidi="ar-SA"/>
              </w:rPr>
              <w:t xml:space="preserve"> 100</w:t>
            </w:r>
          </w:p>
          <w:p w14:paraId="7F2AA8B5" w14:textId="3071C27E" w:rsidR="00FC7249" w:rsidRPr="00140ABC" w:rsidRDefault="00FC7249" w:rsidP="00140ABC">
            <w:pPr>
              <w:pStyle w:val="Standard"/>
              <w:spacing w:line="360" w:lineRule="auto"/>
              <w:ind w:left="708"/>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B</w:t>
            </w:r>
            <w:r w:rsidR="007A59AC" w:rsidRPr="00140ABC">
              <w:rPr>
                <w:rFonts w:ascii="Times New Roman" w:eastAsia="Calibri" w:hAnsi="Times New Roman" w:cs="Times New Roman"/>
                <w:kern w:val="0"/>
                <w:sz w:val="26"/>
                <w:szCs w:val="26"/>
                <w:lang w:eastAsia="en-US" w:bidi="ar-SA"/>
              </w:rPr>
              <w:t>-</w:t>
            </w:r>
            <w:proofErr w:type="spellStart"/>
            <w:r w:rsidR="007A59AC" w:rsidRPr="00140ABC">
              <w:rPr>
                <w:rFonts w:ascii="Times New Roman" w:eastAsia="Calibri" w:hAnsi="Times New Roman" w:cs="Times New Roman"/>
                <w:kern w:val="0"/>
                <w:sz w:val="26"/>
                <w:szCs w:val="26"/>
                <w:lang w:eastAsia="en-US" w:bidi="ar-SA"/>
              </w:rPr>
              <w:t>Doxyxycline</w:t>
            </w:r>
            <w:proofErr w:type="spellEnd"/>
            <w:r w:rsidR="007A59AC" w:rsidRPr="00140ABC">
              <w:rPr>
                <w:rFonts w:ascii="Times New Roman" w:eastAsia="Calibri" w:hAnsi="Times New Roman" w:cs="Times New Roman"/>
                <w:kern w:val="0"/>
                <w:sz w:val="26"/>
                <w:szCs w:val="26"/>
                <w:lang w:eastAsia="en-US" w:bidi="ar-SA"/>
              </w:rPr>
              <w:t xml:space="preserve"> 200</w:t>
            </w:r>
          </w:p>
          <w:p w14:paraId="262C3BD0" w14:textId="251AA143" w:rsidR="00FC7249" w:rsidRPr="00140ABC" w:rsidRDefault="00FC7249" w:rsidP="00140ABC">
            <w:pPr>
              <w:pStyle w:val="Standard"/>
              <w:spacing w:line="360" w:lineRule="auto"/>
              <w:ind w:left="708"/>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C</w:t>
            </w:r>
            <w:r w:rsidR="007A59AC" w:rsidRPr="00140ABC">
              <w:rPr>
                <w:rFonts w:ascii="Times New Roman" w:eastAsia="Calibri" w:hAnsi="Times New Roman" w:cs="Times New Roman"/>
                <w:kern w:val="0"/>
                <w:sz w:val="26"/>
                <w:szCs w:val="26"/>
                <w:lang w:eastAsia="en-US" w:bidi="ar-SA"/>
              </w:rPr>
              <w:t>-Amoxicilline/Acide clavulanique</w:t>
            </w:r>
          </w:p>
          <w:p w14:paraId="3C39D095" w14:textId="5104A324" w:rsidR="00FC7249" w:rsidRPr="00140ABC" w:rsidRDefault="00FC7249" w:rsidP="00140ABC">
            <w:pPr>
              <w:pStyle w:val="Standard"/>
              <w:spacing w:line="360" w:lineRule="auto"/>
              <w:ind w:left="708"/>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D</w:t>
            </w:r>
            <w:r w:rsidR="007A59AC" w:rsidRPr="00140ABC">
              <w:rPr>
                <w:rFonts w:ascii="Times New Roman" w:eastAsia="Calibri" w:hAnsi="Times New Roman" w:cs="Times New Roman"/>
                <w:kern w:val="0"/>
                <w:sz w:val="26"/>
                <w:szCs w:val="26"/>
                <w:lang w:eastAsia="en-US" w:bidi="ar-SA"/>
              </w:rPr>
              <w:t>-Rifampicine</w:t>
            </w:r>
          </w:p>
          <w:p w14:paraId="47F7419E" w14:textId="4A7134CC" w:rsidR="00FC7249" w:rsidRPr="00140ABC" w:rsidRDefault="00FC7249" w:rsidP="00140ABC">
            <w:pPr>
              <w:pStyle w:val="Standard"/>
              <w:spacing w:line="360" w:lineRule="auto"/>
              <w:ind w:left="708"/>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E</w:t>
            </w:r>
            <w:r w:rsidR="007A59AC" w:rsidRPr="00140ABC">
              <w:rPr>
                <w:rFonts w:ascii="Times New Roman" w:eastAsia="Calibri" w:hAnsi="Times New Roman" w:cs="Times New Roman"/>
                <w:kern w:val="0"/>
                <w:sz w:val="26"/>
                <w:szCs w:val="26"/>
                <w:lang w:eastAsia="en-US" w:bidi="ar-SA"/>
              </w:rPr>
              <w:t>-Clindamycine</w:t>
            </w:r>
          </w:p>
          <w:p w14:paraId="3FE51A84" w14:textId="2212C34B" w:rsidR="007A59AC" w:rsidRPr="00140ABC" w:rsidRDefault="007A59AC" w:rsidP="00140ABC">
            <w:pPr>
              <w:pStyle w:val="Standard"/>
              <w:spacing w:line="360" w:lineRule="auto"/>
              <w:ind w:left="708"/>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F-Autre</w:t>
            </w:r>
          </w:p>
          <w:p w14:paraId="15648DB8" w14:textId="77777777" w:rsidR="00FC7249" w:rsidRPr="00140ABC" w:rsidRDefault="00FC724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5-Dermocorticoides</w:t>
            </w:r>
          </w:p>
          <w:p w14:paraId="3CBF76DC" w14:textId="77777777" w:rsidR="00FC7249" w:rsidRPr="00140ABC" w:rsidRDefault="00FC724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6-Isotrétinoine</w:t>
            </w:r>
          </w:p>
          <w:p w14:paraId="19F5088C" w14:textId="77777777" w:rsidR="00FC7249" w:rsidRPr="00140ABC" w:rsidRDefault="00FC724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7-Autre</w:t>
            </w:r>
          </w:p>
          <w:p w14:paraId="37B59D77" w14:textId="7441A6A0" w:rsidR="00FC7249" w:rsidRPr="00140ABC" w:rsidRDefault="00FC724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8-Abstention</w:t>
            </w:r>
          </w:p>
        </w:tc>
        <w:tc>
          <w:tcPr>
            <w:tcW w:w="2835" w:type="dxa"/>
            <w:tcBorders>
              <w:left w:val="single" w:sz="4" w:space="0" w:color="auto"/>
              <w:bottom w:val="single" w:sz="4" w:space="0" w:color="auto"/>
              <w:right w:val="single" w:sz="4" w:space="0" w:color="000000"/>
            </w:tcBorders>
          </w:tcPr>
          <w:p w14:paraId="4D66B988" w14:textId="77777777" w:rsidR="00FC7249" w:rsidRPr="00140ABC" w:rsidRDefault="00FC7249" w:rsidP="00140ABC">
            <w:pPr>
              <w:pStyle w:val="Standard"/>
              <w:spacing w:line="360" w:lineRule="auto"/>
              <w:jc w:val="both"/>
              <w:rPr>
                <w:rFonts w:ascii="Times New Roman" w:eastAsia="Calibri" w:hAnsi="Times New Roman" w:cs="Times New Roman"/>
                <w:kern w:val="0"/>
                <w:sz w:val="26"/>
                <w:szCs w:val="26"/>
                <w:lang w:eastAsia="en-US" w:bidi="ar-SA"/>
              </w:rPr>
            </w:pPr>
          </w:p>
        </w:tc>
      </w:tr>
      <w:tr w:rsidR="00FC4D38" w:rsidRPr="00140ABC" w14:paraId="72020588" w14:textId="77777777" w:rsidTr="00FC4D38">
        <w:tc>
          <w:tcPr>
            <w:tcW w:w="3018" w:type="dxa"/>
            <w:gridSpan w:val="3"/>
            <w:tcBorders>
              <w:top w:val="single" w:sz="4" w:space="0" w:color="auto"/>
              <w:left w:val="single" w:sz="4" w:space="0" w:color="000000"/>
              <w:bottom w:val="single" w:sz="4" w:space="0" w:color="000000"/>
              <w:right w:val="single" w:sz="4" w:space="0" w:color="auto"/>
            </w:tcBorders>
            <w:tcMar>
              <w:top w:w="0" w:type="dxa"/>
              <w:left w:w="108" w:type="dxa"/>
              <w:bottom w:w="0" w:type="dxa"/>
              <w:right w:w="108" w:type="dxa"/>
            </w:tcMar>
          </w:tcPr>
          <w:p w14:paraId="41B19846" w14:textId="2F0112B0" w:rsidR="00FC4D38" w:rsidRPr="00140ABC" w:rsidRDefault="00FC4D38"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Apres évaluation du DLQI</w:t>
            </w:r>
          </w:p>
        </w:tc>
        <w:tc>
          <w:tcPr>
            <w:tcW w:w="3209" w:type="dxa"/>
            <w:tcBorders>
              <w:top w:val="single" w:sz="4" w:space="0" w:color="auto"/>
              <w:left w:val="single" w:sz="4" w:space="0" w:color="000000"/>
              <w:bottom w:val="single" w:sz="4" w:space="0" w:color="000000"/>
              <w:right w:val="single" w:sz="4" w:space="0" w:color="auto"/>
            </w:tcBorders>
          </w:tcPr>
          <w:p w14:paraId="41A06C98" w14:textId="0E749393" w:rsidR="00FC4D38" w:rsidRPr="00140ABC" w:rsidRDefault="00FC4D38"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Consultation psychologique</w:t>
            </w:r>
          </w:p>
          <w:p w14:paraId="0B7A9AA1" w14:textId="3E7A0AA2" w:rsidR="00FC4D38" w:rsidRPr="00140ABC" w:rsidRDefault="00FC4D38" w:rsidP="00140ABC">
            <w:pPr>
              <w:pStyle w:val="Standard"/>
              <w:numPr>
                <w:ilvl w:val="0"/>
                <w:numId w:val="24"/>
              </w:numPr>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Oui</w:t>
            </w:r>
          </w:p>
          <w:p w14:paraId="552B8C32" w14:textId="71BE6F5C" w:rsidR="00FC4D38" w:rsidRPr="00140ABC" w:rsidRDefault="00FC4D38" w:rsidP="00140ABC">
            <w:pPr>
              <w:pStyle w:val="Standard"/>
              <w:numPr>
                <w:ilvl w:val="0"/>
                <w:numId w:val="24"/>
              </w:numPr>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Non</w:t>
            </w:r>
          </w:p>
        </w:tc>
        <w:tc>
          <w:tcPr>
            <w:tcW w:w="2835" w:type="dxa"/>
            <w:tcBorders>
              <w:top w:val="single" w:sz="4" w:space="0" w:color="auto"/>
              <w:left w:val="single" w:sz="4" w:space="0" w:color="auto"/>
              <w:bottom w:val="single" w:sz="4" w:space="0" w:color="000000"/>
              <w:right w:val="single" w:sz="4" w:space="0" w:color="000000"/>
            </w:tcBorders>
          </w:tcPr>
          <w:p w14:paraId="02AE410B" w14:textId="77777777" w:rsidR="00FC4D38" w:rsidRPr="00140ABC" w:rsidRDefault="00FC4D38" w:rsidP="00140ABC">
            <w:pPr>
              <w:pStyle w:val="Standard"/>
              <w:spacing w:line="360" w:lineRule="auto"/>
              <w:jc w:val="both"/>
              <w:rPr>
                <w:rFonts w:ascii="Times New Roman" w:eastAsia="Calibri" w:hAnsi="Times New Roman" w:cs="Times New Roman"/>
                <w:kern w:val="0"/>
                <w:sz w:val="26"/>
                <w:szCs w:val="26"/>
                <w:lang w:eastAsia="en-US" w:bidi="ar-SA"/>
              </w:rPr>
            </w:pPr>
          </w:p>
        </w:tc>
      </w:tr>
    </w:tbl>
    <w:p w14:paraId="6F4043B4" w14:textId="77777777" w:rsidR="005D3976" w:rsidRDefault="005D3976" w:rsidP="00140ABC">
      <w:pPr>
        <w:spacing w:after="0" w:line="360" w:lineRule="auto"/>
        <w:jc w:val="both"/>
        <w:rPr>
          <w:rFonts w:ascii="Times New Roman" w:hAnsi="Times New Roman" w:cs="Times New Roman"/>
          <w:b/>
          <w:bCs/>
          <w:sz w:val="26"/>
          <w:szCs w:val="26"/>
        </w:rPr>
      </w:pPr>
    </w:p>
    <w:p w14:paraId="07B602D3" w14:textId="77777777" w:rsidR="00F60763" w:rsidRDefault="00F60763" w:rsidP="00140ABC">
      <w:pPr>
        <w:spacing w:after="0" w:line="360" w:lineRule="auto"/>
        <w:jc w:val="both"/>
        <w:rPr>
          <w:rFonts w:ascii="Times New Roman" w:hAnsi="Times New Roman" w:cs="Times New Roman"/>
          <w:b/>
          <w:bCs/>
          <w:sz w:val="26"/>
          <w:szCs w:val="26"/>
        </w:rPr>
      </w:pPr>
    </w:p>
    <w:p w14:paraId="78D8E9BF" w14:textId="77777777" w:rsidR="00F60763" w:rsidRDefault="00F60763" w:rsidP="00140ABC">
      <w:pPr>
        <w:spacing w:after="0" w:line="360" w:lineRule="auto"/>
        <w:jc w:val="both"/>
        <w:rPr>
          <w:rFonts w:ascii="Times New Roman" w:hAnsi="Times New Roman" w:cs="Times New Roman"/>
          <w:b/>
          <w:bCs/>
          <w:sz w:val="26"/>
          <w:szCs w:val="26"/>
        </w:rPr>
      </w:pPr>
    </w:p>
    <w:p w14:paraId="008CD082" w14:textId="77777777" w:rsidR="00F60763" w:rsidRDefault="00F60763" w:rsidP="00140ABC">
      <w:pPr>
        <w:spacing w:after="0" w:line="360" w:lineRule="auto"/>
        <w:jc w:val="both"/>
        <w:rPr>
          <w:rFonts w:ascii="Times New Roman" w:hAnsi="Times New Roman" w:cs="Times New Roman"/>
          <w:b/>
          <w:bCs/>
          <w:sz w:val="26"/>
          <w:szCs w:val="26"/>
        </w:rPr>
      </w:pPr>
    </w:p>
    <w:p w14:paraId="50A672BF" w14:textId="77777777" w:rsidR="00F60763" w:rsidRDefault="00F60763" w:rsidP="00140ABC">
      <w:pPr>
        <w:spacing w:after="0" w:line="360" w:lineRule="auto"/>
        <w:jc w:val="both"/>
        <w:rPr>
          <w:rFonts w:ascii="Times New Roman" w:hAnsi="Times New Roman" w:cs="Times New Roman"/>
          <w:b/>
          <w:bCs/>
          <w:sz w:val="26"/>
          <w:szCs w:val="26"/>
        </w:rPr>
      </w:pPr>
    </w:p>
    <w:p w14:paraId="6225BE97" w14:textId="77777777" w:rsidR="00F60763" w:rsidRDefault="00F60763" w:rsidP="00140ABC">
      <w:pPr>
        <w:spacing w:after="0" w:line="360" w:lineRule="auto"/>
        <w:jc w:val="both"/>
        <w:rPr>
          <w:rFonts w:ascii="Times New Roman" w:hAnsi="Times New Roman" w:cs="Times New Roman"/>
          <w:b/>
          <w:bCs/>
          <w:sz w:val="26"/>
          <w:szCs w:val="26"/>
        </w:rPr>
      </w:pPr>
    </w:p>
    <w:p w14:paraId="6B792E0A" w14:textId="77777777" w:rsidR="00F60763" w:rsidRDefault="00F60763" w:rsidP="00140ABC">
      <w:pPr>
        <w:spacing w:after="0" w:line="360" w:lineRule="auto"/>
        <w:jc w:val="both"/>
        <w:rPr>
          <w:rFonts w:ascii="Times New Roman" w:hAnsi="Times New Roman" w:cs="Times New Roman"/>
          <w:b/>
          <w:bCs/>
          <w:sz w:val="26"/>
          <w:szCs w:val="26"/>
        </w:rPr>
      </w:pPr>
    </w:p>
    <w:p w14:paraId="3E4148B3" w14:textId="77777777" w:rsidR="00F60763" w:rsidRDefault="00F60763" w:rsidP="00140ABC">
      <w:pPr>
        <w:spacing w:after="0" w:line="360" w:lineRule="auto"/>
        <w:jc w:val="both"/>
        <w:rPr>
          <w:rFonts w:ascii="Times New Roman" w:hAnsi="Times New Roman" w:cs="Times New Roman"/>
          <w:b/>
          <w:bCs/>
          <w:sz w:val="26"/>
          <w:szCs w:val="26"/>
        </w:rPr>
      </w:pPr>
    </w:p>
    <w:p w14:paraId="28F629E6" w14:textId="77777777" w:rsidR="00F60763" w:rsidRDefault="00F60763" w:rsidP="00140ABC">
      <w:pPr>
        <w:spacing w:after="0" w:line="360" w:lineRule="auto"/>
        <w:jc w:val="both"/>
        <w:rPr>
          <w:rFonts w:ascii="Times New Roman" w:hAnsi="Times New Roman" w:cs="Times New Roman"/>
          <w:b/>
          <w:bCs/>
          <w:sz w:val="26"/>
          <w:szCs w:val="26"/>
        </w:rPr>
      </w:pPr>
    </w:p>
    <w:p w14:paraId="7A1A9DAF" w14:textId="77777777" w:rsidR="00F60763" w:rsidRDefault="00F60763" w:rsidP="00140ABC">
      <w:pPr>
        <w:spacing w:after="0" w:line="360" w:lineRule="auto"/>
        <w:jc w:val="both"/>
        <w:rPr>
          <w:rFonts w:ascii="Times New Roman" w:hAnsi="Times New Roman" w:cs="Times New Roman"/>
          <w:b/>
          <w:bCs/>
          <w:sz w:val="26"/>
          <w:szCs w:val="26"/>
        </w:rPr>
      </w:pPr>
    </w:p>
    <w:p w14:paraId="72893FCB" w14:textId="77777777" w:rsidR="00F60763" w:rsidRDefault="00F60763" w:rsidP="00140ABC">
      <w:pPr>
        <w:spacing w:after="0" w:line="360" w:lineRule="auto"/>
        <w:jc w:val="both"/>
        <w:rPr>
          <w:rFonts w:ascii="Times New Roman" w:hAnsi="Times New Roman" w:cs="Times New Roman"/>
          <w:b/>
          <w:bCs/>
          <w:sz w:val="26"/>
          <w:szCs w:val="26"/>
        </w:rPr>
      </w:pPr>
    </w:p>
    <w:p w14:paraId="2CABC2C9" w14:textId="77777777" w:rsidR="00F60763" w:rsidRDefault="00F60763" w:rsidP="00140ABC">
      <w:pPr>
        <w:spacing w:after="0" w:line="360" w:lineRule="auto"/>
        <w:jc w:val="both"/>
        <w:rPr>
          <w:rFonts w:ascii="Times New Roman" w:hAnsi="Times New Roman" w:cs="Times New Roman"/>
          <w:b/>
          <w:bCs/>
          <w:sz w:val="26"/>
          <w:szCs w:val="26"/>
        </w:rPr>
      </w:pPr>
    </w:p>
    <w:p w14:paraId="752307F8" w14:textId="77777777" w:rsidR="00F60763" w:rsidRDefault="00F60763" w:rsidP="00140ABC">
      <w:pPr>
        <w:spacing w:after="0" w:line="360" w:lineRule="auto"/>
        <w:jc w:val="both"/>
        <w:rPr>
          <w:rFonts w:ascii="Times New Roman" w:hAnsi="Times New Roman" w:cs="Times New Roman"/>
          <w:b/>
          <w:bCs/>
          <w:sz w:val="26"/>
          <w:szCs w:val="26"/>
        </w:rPr>
      </w:pPr>
    </w:p>
    <w:p w14:paraId="795077C6" w14:textId="77777777" w:rsidR="00F60763" w:rsidRDefault="00F60763" w:rsidP="00140ABC">
      <w:pPr>
        <w:spacing w:after="0" w:line="360" w:lineRule="auto"/>
        <w:jc w:val="both"/>
        <w:rPr>
          <w:rFonts w:ascii="Times New Roman" w:hAnsi="Times New Roman" w:cs="Times New Roman"/>
          <w:b/>
          <w:bCs/>
          <w:sz w:val="26"/>
          <w:szCs w:val="26"/>
        </w:rPr>
      </w:pPr>
    </w:p>
    <w:p w14:paraId="3F0C01B8" w14:textId="77777777" w:rsidR="00F60763" w:rsidRDefault="00F60763" w:rsidP="00140ABC">
      <w:pPr>
        <w:spacing w:after="0" w:line="360" w:lineRule="auto"/>
        <w:jc w:val="both"/>
        <w:rPr>
          <w:rFonts w:ascii="Times New Roman" w:hAnsi="Times New Roman" w:cs="Times New Roman"/>
          <w:b/>
          <w:bCs/>
          <w:sz w:val="26"/>
          <w:szCs w:val="26"/>
        </w:rPr>
      </w:pPr>
    </w:p>
    <w:p w14:paraId="13B7BF61" w14:textId="77777777" w:rsidR="00F60763" w:rsidRDefault="00F60763" w:rsidP="00140ABC">
      <w:pPr>
        <w:spacing w:after="0" w:line="360" w:lineRule="auto"/>
        <w:jc w:val="both"/>
        <w:rPr>
          <w:rFonts w:ascii="Times New Roman" w:hAnsi="Times New Roman" w:cs="Times New Roman"/>
          <w:b/>
          <w:bCs/>
          <w:sz w:val="26"/>
          <w:szCs w:val="26"/>
        </w:rPr>
      </w:pPr>
    </w:p>
    <w:p w14:paraId="26703C4C" w14:textId="77777777" w:rsidR="00F60763" w:rsidRDefault="00F60763" w:rsidP="00140ABC">
      <w:pPr>
        <w:spacing w:after="0" w:line="360" w:lineRule="auto"/>
        <w:jc w:val="both"/>
        <w:rPr>
          <w:rFonts w:ascii="Times New Roman" w:hAnsi="Times New Roman" w:cs="Times New Roman"/>
          <w:b/>
          <w:bCs/>
          <w:sz w:val="26"/>
          <w:szCs w:val="26"/>
        </w:rPr>
      </w:pPr>
    </w:p>
    <w:p w14:paraId="56CA9BF6" w14:textId="77777777" w:rsidR="00F60763" w:rsidRDefault="00F60763" w:rsidP="00140ABC">
      <w:pPr>
        <w:spacing w:after="0" w:line="360" w:lineRule="auto"/>
        <w:jc w:val="both"/>
        <w:rPr>
          <w:rFonts w:ascii="Times New Roman" w:hAnsi="Times New Roman" w:cs="Times New Roman"/>
          <w:b/>
          <w:bCs/>
          <w:sz w:val="26"/>
          <w:szCs w:val="26"/>
        </w:rPr>
      </w:pPr>
    </w:p>
    <w:p w14:paraId="3E85B1C2" w14:textId="77777777" w:rsidR="00F60763" w:rsidRDefault="00F60763" w:rsidP="00140ABC">
      <w:pPr>
        <w:spacing w:after="0" w:line="360" w:lineRule="auto"/>
        <w:jc w:val="both"/>
        <w:rPr>
          <w:rFonts w:ascii="Times New Roman" w:hAnsi="Times New Roman" w:cs="Times New Roman"/>
          <w:b/>
          <w:bCs/>
          <w:sz w:val="26"/>
          <w:szCs w:val="26"/>
        </w:rPr>
      </w:pPr>
    </w:p>
    <w:p w14:paraId="0C934381" w14:textId="77777777" w:rsidR="00F60763" w:rsidRDefault="00F60763" w:rsidP="00140ABC">
      <w:pPr>
        <w:spacing w:after="0" w:line="360" w:lineRule="auto"/>
        <w:jc w:val="both"/>
        <w:rPr>
          <w:rFonts w:ascii="Times New Roman" w:hAnsi="Times New Roman" w:cs="Times New Roman"/>
          <w:b/>
          <w:bCs/>
          <w:sz w:val="26"/>
          <w:szCs w:val="26"/>
        </w:rPr>
      </w:pPr>
    </w:p>
    <w:p w14:paraId="4EF19C86" w14:textId="77777777" w:rsidR="00F60763" w:rsidRDefault="00F60763" w:rsidP="00140ABC">
      <w:pPr>
        <w:spacing w:after="0" w:line="360" w:lineRule="auto"/>
        <w:jc w:val="both"/>
        <w:rPr>
          <w:rFonts w:ascii="Times New Roman" w:hAnsi="Times New Roman" w:cs="Times New Roman"/>
          <w:b/>
          <w:bCs/>
          <w:sz w:val="26"/>
          <w:szCs w:val="26"/>
        </w:rPr>
      </w:pPr>
    </w:p>
    <w:p w14:paraId="1902D539" w14:textId="77777777" w:rsidR="00F60763" w:rsidRDefault="00F60763" w:rsidP="00140ABC">
      <w:pPr>
        <w:spacing w:after="0" w:line="360" w:lineRule="auto"/>
        <w:jc w:val="both"/>
        <w:rPr>
          <w:rFonts w:ascii="Times New Roman" w:hAnsi="Times New Roman" w:cs="Times New Roman"/>
          <w:b/>
          <w:bCs/>
          <w:sz w:val="26"/>
          <w:szCs w:val="26"/>
        </w:rPr>
      </w:pPr>
    </w:p>
    <w:p w14:paraId="42595321" w14:textId="77777777" w:rsidR="00F60763" w:rsidRDefault="00F60763" w:rsidP="00140ABC">
      <w:pPr>
        <w:spacing w:after="0" w:line="360" w:lineRule="auto"/>
        <w:jc w:val="both"/>
        <w:rPr>
          <w:rFonts w:ascii="Times New Roman" w:hAnsi="Times New Roman" w:cs="Times New Roman"/>
          <w:b/>
          <w:bCs/>
          <w:sz w:val="26"/>
          <w:szCs w:val="26"/>
        </w:rPr>
      </w:pPr>
    </w:p>
    <w:p w14:paraId="0BC4257A" w14:textId="77777777" w:rsidR="00F60763" w:rsidRPr="00140ABC" w:rsidRDefault="00F60763" w:rsidP="00140ABC">
      <w:pPr>
        <w:spacing w:after="0" w:line="360" w:lineRule="auto"/>
        <w:jc w:val="both"/>
        <w:rPr>
          <w:rFonts w:ascii="Times New Roman" w:hAnsi="Times New Roman" w:cs="Times New Roman"/>
          <w:b/>
          <w:bCs/>
          <w:sz w:val="26"/>
          <w:szCs w:val="26"/>
        </w:rPr>
      </w:pPr>
    </w:p>
    <w:p w14:paraId="0F7232C6" w14:textId="77777777" w:rsidR="005D3976" w:rsidRPr="00140ABC" w:rsidRDefault="005D3976" w:rsidP="00140ABC">
      <w:pPr>
        <w:spacing w:after="0" w:line="360" w:lineRule="auto"/>
        <w:jc w:val="both"/>
        <w:rPr>
          <w:rFonts w:ascii="Times New Roman" w:hAnsi="Times New Roman" w:cs="Times New Roman"/>
          <w:b/>
          <w:bCs/>
          <w:sz w:val="26"/>
          <w:szCs w:val="26"/>
        </w:rPr>
      </w:pPr>
    </w:p>
    <w:p w14:paraId="7C93EC85" w14:textId="77777777" w:rsidR="005D3976" w:rsidRPr="00140ABC" w:rsidRDefault="005D3976" w:rsidP="00140ABC">
      <w:pPr>
        <w:spacing w:after="0" w:line="360" w:lineRule="auto"/>
        <w:jc w:val="both"/>
        <w:rPr>
          <w:rFonts w:ascii="Times New Roman" w:hAnsi="Times New Roman" w:cs="Times New Roman"/>
          <w:b/>
          <w:bCs/>
          <w:sz w:val="26"/>
          <w:szCs w:val="26"/>
        </w:rPr>
      </w:pPr>
    </w:p>
    <w:p w14:paraId="51E59AA2" w14:textId="77777777" w:rsidR="005D3976" w:rsidRPr="00140ABC" w:rsidRDefault="005D3976" w:rsidP="00140ABC">
      <w:pPr>
        <w:spacing w:after="0" w:line="360" w:lineRule="auto"/>
        <w:jc w:val="both"/>
        <w:rPr>
          <w:rFonts w:ascii="Times New Roman" w:hAnsi="Times New Roman" w:cs="Times New Roman"/>
          <w:b/>
          <w:bCs/>
          <w:sz w:val="26"/>
          <w:szCs w:val="26"/>
        </w:rPr>
      </w:pPr>
    </w:p>
    <w:p w14:paraId="706A1D7A" w14:textId="77777777" w:rsidR="005D3976" w:rsidRPr="00140ABC" w:rsidRDefault="005D3976" w:rsidP="00140ABC">
      <w:pPr>
        <w:spacing w:after="0" w:line="360" w:lineRule="auto"/>
        <w:jc w:val="both"/>
        <w:rPr>
          <w:rFonts w:ascii="Times New Roman" w:hAnsi="Times New Roman" w:cs="Times New Roman"/>
          <w:b/>
          <w:bCs/>
          <w:sz w:val="26"/>
          <w:szCs w:val="26"/>
        </w:rPr>
      </w:pPr>
    </w:p>
    <w:p w14:paraId="31F9CF5A" w14:textId="77777777" w:rsidR="005D3976" w:rsidRPr="00140ABC" w:rsidRDefault="005D3976" w:rsidP="00140ABC">
      <w:pPr>
        <w:pStyle w:val="Titre2"/>
        <w:numPr>
          <w:ilvl w:val="0"/>
          <w:numId w:val="18"/>
        </w:numPr>
        <w:spacing w:line="360" w:lineRule="auto"/>
        <w:jc w:val="both"/>
        <w:rPr>
          <w:rFonts w:ascii="Times New Roman" w:hAnsi="Times New Roman" w:cs="Times New Roman"/>
          <w:b/>
          <w:bCs/>
          <w:shd w:val="clear" w:color="auto" w:fill="FFFFFF"/>
        </w:rPr>
      </w:pPr>
      <w:bookmarkStart w:id="75" w:name="_Toc209253740"/>
      <w:r w:rsidRPr="00140ABC">
        <w:rPr>
          <w:rFonts w:ascii="Times New Roman" w:hAnsi="Times New Roman" w:cs="Times New Roman"/>
          <w:b/>
          <w:bCs/>
        </w:rPr>
        <w:t xml:space="preserve">Evaluation de la </w:t>
      </w:r>
      <w:r w:rsidRPr="00140ABC">
        <w:rPr>
          <w:rFonts w:ascii="Times New Roman" w:hAnsi="Times New Roman" w:cs="Times New Roman"/>
          <w:b/>
          <w:bCs/>
          <w:shd w:val="clear" w:color="auto" w:fill="FFFFFF"/>
        </w:rPr>
        <w:t>DLQI</w:t>
      </w:r>
      <w:bookmarkEnd w:id="75"/>
      <w:r w:rsidRPr="00140ABC">
        <w:rPr>
          <w:rFonts w:ascii="Times New Roman" w:hAnsi="Times New Roman" w:cs="Times New Roman"/>
          <w:b/>
          <w:bCs/>
          <w:shd w:val="clear" w:color="auto" w:fill="FFFFFF"/>
        </w:rPr>
        <w:t xml:space="preserve"> </w:t>
      </w:r>
    </w:p>
    <w:p w14:paraId="57947740" w14:textId="77777777" w:rsidR="005D3976" w:rsidRPr="00140ABC" w:rsidRDefault="005D3976" w:rsidP="00140ABC">
      <w:pPr>
        <w:spacing w:after="0" w:line="360" w:lineRule="auto"/>
        <w:jc w:val="both"/>
        <w:rPr>
          <w:rFonts w:ascii="Times New Roman" w:hAnsi="Times New Roman" w:cs="Times New Roman"/>
          <w:b/>
          <w:sz w:val="26"/>
          <w:szCs w:val="26"/>
          <w:shd w:val="clear" w:color="auto" w:fill="FFFFFF"/>
        </w:rPr>
      </w:pPr>
    </w:p>
    <w:p w14:paraId="75AFBDFE" w14:textId="77777777" w:rsidR="005D3976" w:rsidRPr="00140ABC" w:rsidRDefault="005D3976" w:rsidP="00140ABC">
      <w:pPr>
        <w:spacing w:after="0" w:line="360" w:lineRule="auto"/>
        <w:jc w:val="both"/>
        <w:rPr>
          <w:rFonts w:ascii="Times New Roman" w:hAnsi="Times New Roman" w:cs="Times New Roman"/>
          <w:b/>
          <w:sz w:val="26"/>
          <w:szCs w:val="26"/>
          <w:shd w:val="clear" w:color="auto" w:fill="FFFFFF"/>
        </w:rPr>
      </w:pPr>
      <w:r w:rsidRPr="00140ABC">
        <w:rPr>
          <w:rFonts w:ascii="Times New Roman" w:hAnsi="Times New Roman" w:cs="Times New Roman"/>
          <w:b/>
          <w:noProof/>
          <w:sz w:val="26"/>
          <w:szCs w:val="26"/>
          <w:shd w:val="clear" w:color="auto" w:fill="FFFFFF"/>
        </w:rPr>
        <w:lastRenderedPageBreak/>
        <w:drawing>
          <wp:inline distT="0" distB="0" distL="0" distR="0" wp14:anchorId="6B2730CF" wp14:editId="59885E53">
            <wp:extent cx="6222840" cy="7124700"/>
            <wp:effectExtent l="0" t="0" r="6985" b="0"/>
            <wp:docPr id="11020668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66824" name="Image 1"/>
                    <pic:cNvPicPr>
                      <a:picLocks noChangeAspect="1"/>
                    </pic:cNvPicPr>
                  </pic:nvPicPr>
                  <pic:blipFill>
                    <a:blip r:embed="rId13"/>
                    <a:stretch>
                      <a:fillRect/>
                    </a:stretch>
                  </pic:blipFill>
                  <pic:spPr>
                    <a:xfrm>
                      <a:off x="0" y="0"/>
                      <a:ext cx="6234472" cy="7138018"/>
                    </a:xfrm>
                    <a:prstGeom prst="rect">
                      <a:avLst/>
                    </a:prstGeom>
                  </pic:spPr>
                </pic:pic>
              </a:graphicData>
            </a:graphic>
          </wp:inline>
        </w:drawing>
      </w:r>
      <w:bookmarkEnd w:id="71"/>
    </w:p>
    <w:p w14:paraId="7218C11E" w14:textId="4CBB6EA5" w:rsidR="005D3976" w:rsidRPr="00140ABC" w:rsidRDefault="005D3976" w:rsidP="00140ABC">
      <w:pPr>
        <w:spacing w:after="0" w:line="360" w:lineRule="auto"/>
        <w:jc w:val="both"/>
        <w:rPr>
          <w:rFonts w:ascii="Times New Roman" w:hAnsi="Times New Roman" w:cs="Times New Roman"/>
          <w:b/>
          <w:sz w:val="26"/>
          <w:szCs w:val="26"/>
          <w:shd w:val="clear" w:color="auto" w:fill="FFFFFF"/>
        </w:rPr>
      </w:pPr>
    </w:p>
    <w:p w14:paraId="3AB581E0"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 xml:space="preserve">      </w:t>
      </w:r>
    </w:p>
    <w:p w14:paraId="60445074" w14:textId="77777777" w:rsidR="005D3976" w:rsidRPr="00140ABC" w:rsidRDefault="005D3976" w:rsidP="00140ABC">
      <w:pPr>
        <w:spacing w:after="0" w:line="360" w:lineRule="auto"/>
        <w:jc w:val="both"/>
        <w:rPr>
          <w:rFonts w:ascii="Times New Roman" w:hAnsi="Times New Roman" w:cs="Times New Roman"/>
          <w:b/>
          <w:sz w:val="26"/>
          <w:szCs w:val="26"/>
        </w:rPr>
      </w:pPr>
    </w:p>
    <w:p w14:paraId="37CF696D" w14:textId="77777777" w:rsidR="005D3976" w:rsidRPr="00140ABC" w:rsidRDefault="005D3976" w:rsidP="00140ABC">
      <w:pPr>
        <w:spacing w:after="0" w:line="360" w:lineRule="auto"/>
        <w:jc w:val="both"/>
        <w:rPr>
          <w:rFonts w:ascii="Times New Roman" w:hAnsi="Times New Roman" w:cs="Times New Roman"/>
          <w:b/>
          <w:sz w:val="26"/>
          <w:szCs w:val="26"/>
        </w:rPr>
      </w:pPr>
    </w:p>
    <w:p w14:paraId="4D908EBA" w14:textId="77777777" w:rsidR="00FC4D38" w:rsidRPr="00140ABC" w:rsidRDefault="00FC4D38" w:rsidP="00140ABC">
      <w:pPr>
        <w:pStyle w:val="Titre2"/>
        <w:numPr>
          <w:ilvl w:val="0"/>
          <w:numId w:val="17"/>
        </w:numPr>
        <w:spacing w:line="360" w:lineRule="auto"/>
        <w:jc w:val="both"/>
        <w:rPr>
          <w:rFonts w:ascii="Times New Roman" w:hAnsi="Times New Roman" w:cs="Times New Roman"/>
          <w:b/>
          <w:bCs/>
        </w:rPr>
      </w:pPr>
      <w:bookmarkStart w:id="76" w:name="_Toc209253741"/>
      <w:r w:rsidRPr="00140ABC">
        <w:rPr>
          <w:rFonts w:ascii="Times New Roman" w:hAnsi="Times New Roman" w:cs="Times New Roman"/>
          <w:b/>
          <w:bCs/>
        </w:rPr>
        <w:lastRenderedPageBreak/>
        <w:t>Évaluation de l’ISPE</w:t>
      </w:r>
      <w:bookmarkEnd w:id="76"/>
    </w:p>
    <w:p w14:paraId="49EDF3A1" w14:textId="0E1F6B4E" w:rsidR="005D3976" w:rsidRPr="00F60763" w:rsidRDefault="00FC4D38" w:rsidP="00140ABC">
      <w:pPr>
        <w:spacing w:after="0" w:line="360" w:lineRule="auto"/>
        <w:jc w:val="both"/>
        <w:rPr>
          <w:rFonts w:ascii="Times New Roman" w:hAnsi="Times New Roman" w:cs="Times New Roman"/>
          <w:b/>
          <w:bCs/>
          <w:sz w:val="26"/>
          <w:szCs w:val="26"/>
        </w:rPr>
      </w:pPr>
      <w:r w:rsidRPr="00140ABC">
        <w:rPr>
          <w:rFonts w:ascii="Times New Roman" w:hAnsi="Times New Roman" w:cs="Times New Roman"/>
          <w:b/>
          <w:bCs/>
          <w:noProof/>
          <w:sz w:val="26"/>
          <w:szCs w:val="26"/>
        </w:rPr>
        <w:drawing>
          <wp:inline distT="0" distB="0" distL="0" distR="0" wp14:anchorId="69A7A2FC" wp14:editId="5F2486F8">
            <wp:extent cx="5610966" cy="6867525"/>
            <wp:effectExtent l="0" t="0" r="8890" b="0"/>
            <wp:docPr id="11223991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99126" name=""/>
                    <pic:cNvPicPr/>
                  </pic:nvPicPr>
                  <pic:blipFill>
                    <a:blip r:embed="rId14"/>
                    <a:stretch>
                      <a:fillRect/>
                    </a:stretch>
                  </pic:blipFill>
                  <pic:spPr>
                    <a:xfrm>
                      <a:off x="0" y="0"/>
                      <a:ext cx="5619762" cy="6878291"/>
                    </a:xfrm>
                    <a:prstGeom prst="rect">
                      <a:avLst/>
                    </a:prstGeom>
                  </pic:spPr>
                </pic:pic>
              </a:graphicData>
            </a:graphic>
          </wp:inline>
        </w:drawing>
      </w:r>
      <w:r w:rsidR="005D3976" w:rsidRPr="00140ABC">
        <w:rPr>
          <w:rFonts w:ascii="Times New Roman" w:hAnsi="Times New Roman" w:cs="Times New Roman"/>
          <w:noProof/>
          <w:sz w:val="26"/>
          <w:szCs w:val="26"/>
        </w:rPr>
        <mc:AlternateContent>
          <mc:Choice Requires="wps">
            <w:drawing>
              <wp:inline distT="0" distB="0" distL="0" distR="0" wp14:anchorId="2D154BB2" wp14:editId="0A8E3F4F">
                <wp:extent cx="304800" cy="304800"/>
                <wp:effectExtent l="0" t="0" r="0" b="0"/>
                <wp:docPr id="467066283" name="Rectangle 1" descr="Échelle de dépression HAD (Hospital Anxiety and Depression scale).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398E7" id="Rectangle 1" o:spid="_x0000_s1026" alt="Échelle de dépression HAD (Hospital Anxiety and Depression scale).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bookmarkEnd w:id="72"/>
    <w:p w14:paraId="48A8569B" w14:textId="77777777" w:rsidR="005D3976" w:rsidRPr="00140ABC" w:rsidRDefault="005D3976" w:rsidP="00140ABC">
      <w:pPr>
        <w:spacing w:after="0" w:line="360" w:lineRule="auto"/>
        <w:jc w:val="both"/>
        <w:rPr>
          <w:rFonts w:ascii="Times New Roman" w:hAnsi="Times New Roman" w:cs="Times New Roman"/>
          <w:b/>
          <w:sz w:val="26"/>
          <w:szCs w:val="26"/>
        </w:rPr>
      </w:pPr>
    </w:p>
    <w:p w14:paraId="7D0F6075" w14:textId="77777777" w:rsidR="005D3976" w:rsidRPr="00140ABC" w:rsidRDefault="005D3976" w:rsidP="00140ABC">
      <w:pPr>
        <w:spacing w:after="0" w:line="360" w:lineRule="auto"/>
        <w:jc w:val="both"/>
        <w:rPr>
          <w:rFonts w:ascii="Times New Roman" w:hAnsi="Times New Roman" w:cs="Times New Roman"/>
          <w:b/>
          <w:sz w:val="26"/>
          <w:szCs w:val="26"/>
        </w:rPr>
      </w:pPr>
    </w:p>
    <w:p w14:paraId="51F454C6" w14:textId="77777777" w:rsidR="005D3976" w:rsidRPr="00140ABC" w:rsidRDefault="005D3976" w:rsidP="00140ABC">
      <w:pPr>
        <w:pStyle w:val="Titre2"/>
        <w:numPr>
          <w:ilvl w:val="0"/>
          <w:numId w:val="19"/>
        </w:numPr>
        <w:spacing w:line="360" w:lineRule="auto"/>
        <w:jc w:val="both"/>
        <w:rPr>
          <w:rFonts w:ascii="Times New Roman" w:hAnsi="Times New Roman" w:cs="Times New Roman"/>
          <w:b/>
          <w:bCs/>
        </w:rPr>
      </w:pPr>
      <w:bookmarkStart w:id="77" w:name="_Toc209253743"/>
      <w:r w:rsidRPr="00140ABC">
        <w:rPr>
          <w:rFonts w:ascii="Times New Roman" w:hAnsi="Times New Roman" w:cs="Times New Roman"/>
          <w:b/>
          <w:bCs/>
        </w:rPr>
        <w:t>Fiche de consentement</w:t>
      </w:r>
      <w:bookmarkEnd w:id="77"/>
    </w:p>
    <w:p w14:paraId="25651BE7" w14:textId="77777777" w:rsidR="005D3976" w:rsidRPr="00140ABC" w:rsidRDefault="005D3976" w:rsidP="00140ABC">
      <w:pPr>
        <w:spacing w:after="0" w:line="360" w:lineRule="auto"/>
        <w:ind w:left="1440"/>
        <w:jc w:val="both"/>
        <w:rPr>
          <w:rFonts w:ascii="Times New Roman" w:hAnsi="Times New Roman" w:cs="Times New Roman"/>
          <w:b/>
          <w:sz w:val="26"/>
          <w:szCs w:val="26"/>
        </w:rPr>
      </w:pPr>
    </w:p>
    <w:p w14:paraId="32EC3CF1"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lastRenderedPageBreak/>
        <w:t xml:space="preserve">Cotonou le, ……………………………… </w:t>
      </w:r>
    </w:p>
    <w:p w14:paraId="2BEAC317" w14:textId="77777777" w:rsidR="005D3976" w:rsidRPr="00140ABC" w:rsidRDefault="005D3976" w:rsidP="00140ABC">
      <w:pPr>
        <w:spacing w:after="0" w:line="360" w:lineRule="auto"/>
        <w:jc w:val="both"/>
        <w:rPr>
          <w:rFonts w:ascii="Times New Roman" w:hAnsi="Times New Roman" w:cs="Times New Roman"/>
          <w:sz w:val="26"/>
          <w:szCs w:val="26"/>
        </w:rPr>
      </w:pPr>
    </w:p>
    <w:p w14:paraId="684B2584"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Je soussigné………………………………………………. </w:t>
      </w:r>
      <w:proofErr w:type="gramStart"/>
      <w:r w:rsidRPr="00140ABC">
        <w:rPr>
          <w:rFonts w:ascii="Times New Roman" w:hAnsi="Times New Roman" w:cs="Times New Roman"/>
          <w:sz w:val="26"/>
          <w:szCs w:val="26"/>
        </w:rPr>
        <w:t>répondant</w:t>
      </w:r>
      <w:proofErr w:type="gramEnd"/>
      <w:r w:rsidRPr="00140ABC">
        <w:rPr>
          <w:rFonts w:ascii="Times New Roman" w:hAnsi="Times New Roman" w:cs="Times New Roman"/>
          <w:sz w:val="26"/>
          <w:szCs w:val="26"/>
        </w:rPr>
        <w:t xml:space="preserve"> au numéro de téléphone ……………………………………………………, reconnais avoir été informé des objectifs de la présente étude. Les bénéfices pour la science et pour moi m’ont été clairement exposés. Je comprends que :</w:t>
      </w:r>
    </w:p>
    <w:p w14:paraId="25EB22D4"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1. Ma participation à cette étude est volontaire et que je peux me retirer à tout moment ;</w:t>
      </w:r>
    </w:p>
    <w:p w14:paraId="48A3EBBE"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2. Les données me concernant seront gardées de manière entièrement confidentielle ;</w:t>
      </w:r>
    </w:p>
    <w:p w14:paraId="5397B1DD"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3. Les informations collectées, pourront être publiées pour l’intérêt de la science et sous le sceau de l’anonymat. </w:t>
      </w:r>
    </w:p>
    <w:p w14:paraId="7D8F3CF4"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Sur ce, toujours dans le cadre de l’étude et pour les éventuelles utilisations scientifiques et didactiques, je consens que des prises de vue soient effectuées pour les lésions. En connaissance de cause, j’accepte participer à cette étude. </w:t>
      </w:r>
    </w:p>
    <w:p w14:paraId="7B225C64" w14:textId="77777777" w:rsidR="005D3976" w:rsidRPr="00140ABC" w:rsidRDefault="005D3976" w:rsidP="00140ABC">
      <w:pPr>
        <w:spacing w:after="0" w:line="360" w:lineRule="auto"/>
        <w:jc w:val="both"/>
        <w:rPr>
          <w:rFonts w:ascii="Times New Roman" w:hAnsi="Times New Roman" w:cs="Times New Roman"/>
          <w:sz w:val="26"/>
          <w:szCs w:val="26"/>
        </w:rPr>
      </w:pPr>
    </w:p>
    <w:p w14:paraId="703F5CFD"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Signature du patient/ tuteur</w:t>
      </w:r>
    </w:p>
    <w:p w14:paraId="49DF4F12" w14:textId="77777777" w:rsidR="005D3976" w:rsidRPr="00140ABC" w:rsidRDefault="005D3976" w:rsidP="00140ABC">
      <w:pPr>
        <w:spacing w:after="0" w:line="360" w:lineRule="auto"/>
        <w:ind w:left="5664" w:firstLine="708"/>
        <w:jc w:val="both"/>
        <w:rPr>
          <w:rFonts w:ascii="Times New Roman" w:hAnsi="Times New Roman" w:cs="Times New Roman"/>
          <w:sz w:val="26"/>
          <w:szCs w:val="26"/>
        </w:rPr>
      </w:pPr>
    </w:p>
    <w:p w14:paraId="16E93471" w14:textId="77777777" w:rsidR="005D3976" w:rsidRPr="00140ABC" w:rsidRDefault="005D3976" w:rsidP="00140ABC">
      <w:pPr>
        <w:spacing w:after="0" w:line="360" w:lineRule="auto"/>
        <w:ind w:left="5664" w:firstLine="708"/>
        <w:jc w:val="both"/>
        <w:rPr>
          <w:rFonts w:ascii="Times New Roman" w:hAnsi="Times New Roman" w:cs="Times New Roman"/>
          <w:sz w:val="26"/>
          <w:szCs w:val="26"/>
        </w:rPr>
      </w:pPr>
    </w:p>
    <w:p w14:paraId="0B8D90CC"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Je soussigné Dr Dahlia Noelle TOUNOUGA NDANGA, DES de Dermatologie-Vénérologie à la Faculté des Sciences de la Santé (FSS) de Cotonou, déclare avoir expliqué tous les détails de l’étude au participant indiqué ci-dessus et atteste qu’il a compris et a donné son consentement. </w:t>
      </w:r>
    </w:p>
    <w:p w14:paraId="50F888FF" w14:textId="77777777" w:rsidR="005D3976" w:rsidRPr="00140ABC" w:rsidRDefault="005D3976" w:rsidP="00140ABC">
      <w:pPr>
        <w:spacing w:after="0" w:line="360" w:lineRule="auto"/>
        <w:jc w:val="both"/>
        <w:rPr>
          <w:rFonts w:ascii="Times New Roman" w:hAnsi="Times New Roman" w:cs="Times New Roman"/>
          <w:sz w:val="26"/>
          <w:szCs w:val="26"/>
        </w:rPr>
      </w:pPr>
    </w:p>
    <w:bookmarkEnd w:id="73"/>
    <w:p w14:paraId="69AC82E3" w14:textId="77777777" w:rsidR="005D3976" w:rsidRPr="00140ABC" w:rsidRDefault="005D3976" w:rsidP="00140ABC">
      <w:pPr>
        <w:spacing w:after="0" w:line="360" w:lineRule="auto"/>
        <w:jc w:val="both"/>
        <w:rPr>
          <w:rFonts w:ascii="Times New Roman" w:hAnsi="Times New Roman" w:cs="Times New Roman"/>
          <w:sz w:val="26"/>
          <w:szCs w:val="26"/>
        </w:rPr>
      </w:pPr>
    </w:p>
    <w:p w14:paraId="1A264005" w14:textId="77777777" w:rsidR="005D3976" w:rsidRPr="00140ABC" w:rsidRDefault="005D3976" w:rsidP="00140ABC">
      <w:pPr>
        <w:spacing w:after="0" w:line="360" w:lineRule="auto"/>
        <w:jc w:val="both"/>
        <w:rPr>
          <w:rFonts w:ascii="Times New Roman" w:hAnsi="Times New Roman" w:cs="Times New Roman"/>
          <w:sz w:val="26"/>
          <w:szCs w:val="26"/>
        </w:rPr>
      </w:pPr>
    </w:p>
    <w:p w14:paraId="4872B577" w14:textId="77777777" w:rsidR="005D3976" w:rsidRPr="00140ABC" w:rsidRDefault="005D3976" w:rsidP="00140ABC">
      <w:pPr>
        <w:spacing w:after="0" w:line="360" w:lineRule="auto"/>
        <w:jc w:val="both"/>
        <w:rPr>
          <w:rFonts w:ascii="Times New Roman" w:hAnsi="Times New Roman" w:cs="Times New Roman"/>
          <w:sz w:val="26"/>
          <w:szCs w:val="26"/>
        </w:rPr>
      </w:pPr>
    </w:p>
    <w:p w14:paraId="73A8722A" w14:textId="77777777" w:rsidR="005D3976" w:rsidRPr="00140ABC" w:rsidRDefault="005D3976" w:rsidP="00140ABC">
      <w:pPr>
        <w:spacing w:after="0" w:line="360" w:lineRule="auto"/>
        <w:jc w:val="both"/>
        <w:rPr>
          <w:rFonts w:ascii="Times New Roman" w:hAnsi="Times New Roman" w:cs="Times New Roman"/>
          <w:sz w:val="26"/>
          <w:szCs w:val="26"/>
        </w:rPr>
      </w:pPr>
    </w:p>
    <w:p w14:paraId="2030B098" w14:textId="77777777" w:rsidR="005D3976" w:rsidRPr="00140ABC" w:rsidRDefault="005D3976" w:rsidP="00140ABC">
      <w:pPr>
        <w:spacing w:after="0" w:line="360" w:lineRule="auto"/>
        <w:jc w:val="both"/>
        <w:rPr>
          <w:rFonts w:ascii="Times New Roman" w:hAnsi="Times New Roman" w:cs="Times New Roman"/>
          <w:sz w:val="26"/>
          <w:szCs w:val="26"/>
        </w:rPr>
      </w:pPr>
    </w:p>
    <w:p w14:paraId="06F36A19" w14:textId="77777777" w:rsidR="005D3976" w:rsidRPr="00140ABC" w:rsidRDefault="005D3976" w:rsidP="00140ABC">
      <w:pPr>
        <w:spacing w:after="0" w:line="360" w:lineRule="auto"/>
        <w:jc w:val="both"/>
        <w:rPr>
          <w:rFonts w:ascii="Times New Roman" w:hAnsi="Times New Roman" w:cs="Times New Roman"/>
          <w:sz w:val="26"/>
          <w:szCs w:val="26"/>
        </w:rPr>
      </w:pPr>
    </w:p>
    <w:p w14:paraId="433A015F" w14:textId="77777777" w:rsidR="005D3976" w:rsidRPr="00140ABC" w:rsidRDefault="005D3976" w:rsidP="00140ABC">
      <w:pPr>
        <w:spacing w:after="0" w:line="360" w:lineRule="auto"/>
        <w:jc w:val="both"/>
        <w:rPr>
          <w:rFonts w:ascii="Times New Roman" w:hAnsi="Times New Roman" w:cs="Times New Roman"/>
          <w:sz w:val="26"/>
          <w:szCs w:val="26"/>
        </w:rPr>
      </w:pPr>
    </w:p>
    <w:p w14:paraId="23536D82" w14:textId="77777777" w:rsidR="005D3976" w:rsidRPr="00140ABC" w:rsidRDefault="005D3976" w:rsidP="00140ABC">
      <w:pPr>
        <w:spacing w:after="0" w:line="360" w:lineRule="auto"/>
        <w:jc w:val="both"/>
        <w:rPr>
          <w:rFonts w:ascii="Times New Roman" w:hAnsi="Times New Roman" w:cs="Times New Roman"/>
          <w:sz w:val="26"/>
          <w:szCs w:val="26"/>
        </w:rPr>
      </w:pPr>
    </w:p>
    <w:p w14:paraId="529CDF74" w14:textId="77777777" w:rsidR="005D3976" w:rsidRPr="00140ABC" w:rsidRDefault="005D3976" w:rsidP="00140ABC">
      <w:pPr>
        <w:spacing w:after="0" w:line="360" w:lineRule="auto"/>
        <w:jc w:val="both"/>
        <w:rPr>
          <w:rFonts w:ascii="Times New Roman" w:hAnsi="Times New Roman" w:cs="Times New Roman"/>
          <w:sz w:val="26"/>
          <w:szCs w:val="26"/>
        </w:rPr>
      </w:pPr>
    </w:p>
    <w:p w14:paraId="67354D10" w14:textId="77777777" w:rsidR="005D3976" w:rsidRPr="00140ABC" w:rsidRDefault="005D3976" w:rsidP="00140ABC">
      <w:pPr>
        <w:spacing w:after="0" w:line="360" w:lineRule="auto"/>
        <w:jc w:val="both"/>
        <w:rPr>
          <w:rFonts w:ascii="Times New Roman" w:hAnsi="Times New Roman" w:cs="Times New Roman"/>
          <w:sz w:val="26"/>
          <w:szCs w:val="26"/>
        </w:rPr>
      </w:pPr>
    </w:p>
    <w:p w14:paraId="02DA5C8C" w14:textId="77777777" w:rsidR="005D3976" w:rsidRPr="00140ABC" w:rsidRDefault="005D3976" w:rsidP="00140ABC">
      <w:pPr>
        <w:pStyle w:val="Bibliographie"/>
        <w:spacing w:line="360" w:lineRule="auto"/>
        <w:jc w:val="both"/>
        <w:rPr>
          <w:rFonts w:ascii="Times New Roman" w:hAnsi="Times New Roman" w:cs="Times New Roman"/>
          <w:sz w:val="26"/>
          <w:szCs w:val="26"/>
        </w:rPr>
      </w:pPr>
    </w:p>
    <w:p w14:paraId="0E1D1265" w14:textId="77777777" w:rsidR="005D3976" w:rsidRPr="00140ABC" w:rsidRDefault="005D3976" w:rsidP="00140ABC">
      <w:pPr>
        <w:pStyle w:val="Bibliographie"/>
        <w:spacing w:line="360" w:lineRule="auto"/>
        <w:jc w:val="both"/>
        <w:rPr>
          <w:rFonts w:ascii="Times New Roman" w:hAnsi="Times New Roman" w:cs="Times New Roman"/>
          <w:sz w:val="26"/>
          <w:szCs w:val="26"/>
        </w:rPr>
      </w:pPr>
    </w:p>
    <w:p w14:paraId="0C5774A1" w14:textId="77777777" w:rsidR="005D3976" w:rsidRPr="00140ABC" w:rsidRDefault="005D3976" w:rsidP="00140ABC">
      <w:pPr>
        <w:pStyle w:val="Bibliographie"/>
        <w:spacing w:line="360" w:lineRule="auto"/>
        <w:jc w:val="both"/>
        <w:rPr>
          <w:rFonts w:ascii="Times New Roman" w:hAnsi="Times New Roman" w:cs="Times New Roman"/>
          <w:sz w:val="26"/>
          <w:szCs w:val="26"/>
        </w:rPr>
      </w:pPr>
    </w:p>
    <w:p w14:paraId="1221F6FE" w14:textId="77777777" w:rsidR="005D3976" w:rsidRPr="00140ABC" w:rsidRDefault="005D3976" w:rsidP="00140ABC">
      <w:pPr>
        <w:pStyle w:val="Bibliographie"/>
        <w:spacing w:line="360" w:lineRule="auto"/>
        <w:jc w:val="both"/>
        <w:rPr>
          <w:rFonts w:ascii="Times New Roman" w:hAnsi="Times New Roman" w:cs="Times New Roman"/>
          <w:sz w:val="26"/>
          <w:szCs w:val="26"/>
        </w:rPr>
      </w:pPr>
    </w:p>
    <w:p w14:paraId="3966D85E" w14:textId="4105D040" w:rsidR="005D3976" w:rsidRPr="00140ABC" w:rsidRDefault="005D3976" w:rsidP="00140ABC">
      <w:pPr>
        <w:spacing w:line="360" w:lineRule="auto"/>
        <w:jc w:val="both"/>
        <w:rPr>
          <w:rFonts w:ascii="Times New Roman" w:hAnsi="Times New Roman" w:cs="Times New Roman"/>
          <w:sz w:val="26"/>
          <w:szCs w:val="26"/>
        </w:rPr>
      </w:pPr>
    </w:p>
    <w:p w14:paraId="1134BDE8" w14:textId="77777777" w:rsidR="00000000" w:rsidRPr="00140ABC" w:rsidRDefault="00000000" w:rsidP="00140ABC">
      <w:pPr>
        <w:spacing w:line="360" w:lineRule="auto"/>
        <w:jc w:val="both"/>
        <w:rPr>
          <w:rFonts w:ascii="Times New Roman" w:hAnsi="Times New Roman" w:cs="Times New Roman"/>
          <w:sz w:val="26"/>
          <w:szCs w:val="26"/>
        </w:rPr>
      </w:pPr>
    </w:p>
    <w:sectPr w:rsidR="0070114D" w:rsidRPr="00140AB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ANSSEU NJINGANG, Jobert Richie" w:date="2025-09-20T12:16:00Z" w:initials="JN">
    <w:p w14:paraId="79C4E2E2" w14:textId="17B393CD" w:rsidR="00D133AE" w:rsidRDefault="00D133AE">
      <w:pPr>
        <w:pStyle w:val="Commentaire"/>
      </w:pPr>
      <w:r>
        <w:rPr>
          <w:rStyle w:val="Marquedecommentaire"/>
        </w:rPr>
        <w:annotationRef/>
      </w:r>
      <w:r>
        <w:t>Ce titre me pose un pb : dire sub-saharien et multicentrique suppose qu’on a recruté les patients dans plusieurs pays d’Afrique sub-saharienne</w:t>
      </w:r>
      <w:r>
        <w:br/>
      </w:r>
      <w:r>
        <w:br/>
        <w:t xml:space="preserve">pourquoi pas un titre plus simple et </w:t>
      </w:r>
      <w:proofErr w:type="spellStart"/>
      <w:r>
        <w:t>straightforward</w:t>
      </w:r>
      <w:proofErr w:type="spellEnd"/>
      <w:r>
        <w:br/>
      </w:r>
      <w:r>
        <w:br/>
        <w:t>Profil épidémiologique et clinique, et qualité de vie de patients atteints de la Maladie de Verneuil à Yaoundé, Cameroun</w:t>
      </w:r>
    </w:p>
  </w:comment>
  <w:comment w:id="1" w:author="NANSSEU NJINGANG, Jobert Richie" w:date="2025-09-20T13:13:00Z" w:initials="JN">
    <w:p w14:paraId="514C1139" w14:textId="2BE445F4" w:rsidR="006C6963" w:rsidRDefault="006C6963">
      <w:pPr>
        <w:pStyle w:val="Commentaire"/>
      </w:pPr>
      <w:r>
        <w:rPr>
          <w:rStyle w:val="Marquedecommentaire"/>
        </w:rPr>
        <w:annotationRef/>
      </w:r>
      <w:r>
        <w:t>Après lecture je réalise que deux pays sont concernés, ce qui modifie ce commentaire</w:t>
      </w:r>
      <w:r>
        <w:br/>
      </w:r>
      <w:r>
        <w:br/>
        <w:t xml:space="preserve">Peut on dire Maladie de Verneuil en Afrique subsaharienne : profil épidémiologique et clinique, et </w:t>
      </w:r>
      <w:proofErr w:type="spellStart"/>
      <w:r>
        <w:t>qdv</w:t>
      </w:r>
      <w:proofErr w:type="spellEnd"/>
      <w:r>
        <w:t xml:space="preserve"> des patients</w:t>
      </w:r>
    </w:p>
  </w:comment>
  <w:comment w:id="16" w:author="NANSSEU NJINGANG, Jobert Richie" w:date="2025-09-20T12:27:00Z" w:initials="JN">
    <w:p w14:paraId="3F1C24F0" w14:textId="3BC149ED" w:rsidR="0095587F" w:rsidRDefault="0095587F">
      <w:pPr>
        <w:pStyle w:val="Commentaire"/>
      </w:pPr>
      <w:r>
        <w:rPr>
          <w:rStyle w:val="Marquedecommentaire"/>
        </w:rPr>
        <w:annotationRef/>
      </w:r>
      <w:r>
        <w:t>Références ?</w:t>
      </w:r>
    </w:p>
  </w:comment>
  <w:comment w:id="17" w:author="NANSSEU NJINGANG, Jobert Richie" w:date="2025-09-20T12:28:00Z" w:initials="JN">
    <w:p w14:paraId="1FB5CF2D" w14:textId="2211DE69" w:rsidR="0095587F" w:rsidRDefault="0095587F">
      <w:pPr>
        <w:pStyle w:val="Commentaire"/>
      </w:pPr>
      <w:r>
        <w:rPr>
          <w:rStyle w:val="Marquedecommentaire"/>
        </w:rPr>
        <w:annotationRef/>
      </w:r>
      <w:r>
        <w:t xml:space="preserve">Pourquoi on parle d’une revue systématique et il y a deux </w:t>
      </w:r>
      <w:proofErr w:type="spellStart"/>
      <w:r>
        <w:t>refs</w:t>
      </w:r>
      <w:proofErr w:type="spellEnd"/>
      <w:r>
        <w:t> ?</w:t>
      </w:r>
    </w:p>
  </w:comment>
  <w:comment w:id="19" w:author="NANSSEU NJINGANG, Jobert Richie" w:date="2025-09-20T12:29:00Z" w:initials="JN">
    <w:p w14:paraId="2367C0FF" w14:textId="77777777" w:rsidR="0095587F" w:rsidRDefault="0095587F">
      <w:pPr>
        <w:pStyle w:val="Commentaire"/>
      </w:pPr>
      <w:r>
        <w:rPr>
          <w:rStyle w:val="Marquedecommentaire"/>
        </w:rPr>
        <w:annotationRef/>
      </w:r>
      <w:r>
        <w:t>Tes cas sont ils recrutés dans ces deux pays ?</w:t>
      </w:r>
      <w:r>
        <w:br/>
        <w:t>j’avais cru comprendre que tu recrutes uniquement au Cameroun ?</w:t>
      </w:r>
    </w:p>
    <w:p w14:paraId="246A8527" w14:textId="204780EA" w:rsidR="0095587F" w:rsidRDefault="0095587F">
      <w:pPr>
        <w:pStyle w:val="Commentaire"/>
      </w:pPr>
    </w:p>
  </w:comment>
  <w:comment w:id="20" w:author="NANSSEU NJINGANG, Jobert Richie" w:date="2025-09-20T12:30:00Z" w:initials="JN">
    <w:p w14:paraId="5678403D" w14:textId="77777777" w:rsidR="0095587F" w:rsidRDefault="0095587F">
      <w:pPr>
        <w:pStyle w:val="Commentaire"/>
      </w:pPr>
      <w:r>
        <w:rPr>
          <w:rStyle w:val="Marquedecommentaire"/>
        </w:rPr>
        <w:annotationRef/>
      </w:r>
      <w:r>
        <w:t>Je me demande bien comment tu comptes explorer les facteurs associés alors que tu ne recrutes que les malades</w:t>
      </w:r>
      <w:r>
        <w:br/>
        <w:t>pour ce faire, il te faut des malades et non malades</w:t>
      </w:r>
    </w:p>
    <w:p w14:paraId="6B883CE6" w14:textId="66A9E3B5" w:rsidR="0095587F" w:rsidRDefault="0095587F">
      <w:pPr>
        <w:pStyle w:val="Commentaire"/>
      </w:pPr>
    </w:p>
  </w:comment>
  <w:comment w:id="31" w:author="NANSSEU NJINGANG, Jobert Richie" w:date="2025-09-20T12:35:00Z" w:initials="JN">
    <w:p w14:paraId="00EB48E8" w14:textId="7240BA74" w:rsidR="0095587F" w:rsidRDefault="0095587F">
      <w:pPr>
        <w:pStyle w:val="Commentaire"/>
      </w:pPr>
      <w:r>
        <w:rPr>
          <w:rStyle w:val="Marquedecommentaire"/>
        </w:rPr>
        <w:annotationRef/>
      </w:r>
      <w:r>
        <w:t>Je repose ma question du début</w:t>
      </w:r>
    </w:p>
  </w:comment>
  <w:comment w:id="32" w:author="NANSSEU NJINGANG, Jobert Richie" w:date="2025-09-20T12:35:00Z" w:initials="JN">
    <w:p w14:paraId="6C20B112" w14:textId="1B5E3AAC" w:rsidR="0095587F" w:rsidRDefault="0095587F">
      <w:pPr>
        <w:pStyle w:val="Commentaire"/>
      </w:pPr>
      <w:r>
        <w:rPr>
          <w:rStyle w:val="Marquedecommentaire"/>
        </w:rPr>
        <w:annotationRef/>
      </w:r>
      <w:r>
        <w:t>Comment comptes tu faire ça ?</w:t>
      </w:r>
    </w:p>
  </w:comment>
  <w:comment w:id="34" w:author="NANSSEU NJINGANG, Jobert Richie" w:date="2025-09-20T12:37:00Z" w:initials="JN">
    <w:p w14:paraId="7D81F1D1" w14:textId="76AA7B38" w:rsidR="00C51642" w:rsidRDefault="00C51642">
      <w:pPr>
        <w:pStyle w:val="Commentaire"/>
      </w:pPr>
      <w:r>
        <w:rPr>
          <w:rStyle w:val="Marquedecommentaire"/>
        </w:rPr>
        <w:annotationRef/>
      </w:r>
      <w:r>
        <w:t>Pourquoi dites vous cadre et méthodes comme si les lieux d’étude ne font pas partie de la méthode ????</w:t>
      </w:r>
    </w:p>
  </w:comment>
  <w:comment w:id="36" w:author="NANSSEU NJINGANG, Jobert Richie" w:date="2025-09-20T12:38:00Z" w:initials="JN">
    <w:p w14:paraId="6290D778" w14:textId="66308D0C" w:rsidR="00C51642" w:rsidRDefault="00C51642">
      <w:pPr>
        <w:pStyle w:val="Commentaire"/>
      </w:pPr>
      <w:r>
        <w:rPr>
          <w:rStyle w:val="Marquedecommentaire"/>
        </w:rPr>
        <w:annotationRef/>
      </w:r>
      <w:r>
        <w:t>Il faut justifier pourquoi ces structures ont été choisies pour y mener l’étude</w:t>
      </w:r>
      <w:r>
        <w:br/>
        <w:t>indiquer la ville et le pays pour chaque site</w:t>
      </w:r>
    </w:p>
  </w:comment>
  <w:comment w:id="41" w:author="NANSSEU NJINGANG, Jobert Richie" w:date="2025-09-20T12:39:00Z" w:initials="JN">
    <w:p w14:paraId="44864FAF" w14:textId="64E10C8E" w:rsidR="00C51642" w:rsidRDefault="00C51642">
      <w:pPr>
        <w:pStyle w:val="Commentaire"/>
      </w:pPr>
      <w:r>
        <w:rPr>
          <w:rStyle w:val="Marquedecommentaire"/>
        </w:rPr>
        <w:annotationRef/>
      </w:r>
      <w:r>
        <w:t>Comment comptes tu mener le volet analytique ?</w:t>
      </w:r>
      <w:r>
        <w:br/>
        <w:t>Pour y parvenir tu dois comparer ceux qui ont la maladie à ceux qui n’en ont pas</w:t>
      </w:r>
      <w:r>
        <w:br/>
        <w:t>cependant, dans ton cas tu ne recrutes que les malades il me semble</w:t>
      </w:r>
    </w:p>
  </w:comment>
  <w:comment w:id="46" w:author="NANSSEU NJINGANG, Jobert Richie" w:date="2025-09-20T12:41:00Z" w:initials="JN">
    <w:p w14:paraId="327B9606" w14:textId="489301AC" w:rsidR="00C51642" w:rsidRDefault="00C51642">
      <w:pPr>
        <w:pStyle w:val="Commentaire"/>
      </w:pPr>
      <w:r>
        <w:rPr>
          <w:rStyle w:val="Marquedecommentaire"/>
        </w:rPr>
        <w:annotationRef/>
      </w:r>
      <w:r>
        <w:t>C’est léger ça</w:t>
      </w:r>
      <w:r>
        <w:br/>
        <w:t>il faut clairement indiquer comment la maladie est confirmée</w:t>
      </w:r>
    </w:p>
  </w:comment>
  <w:comment w:id="47" w:author="NANSSEU NJINGANG, Jobert Richie" w:date="2025-09-20T12:43:00Z" w:initials="JN">
    <w:p w14:paraId="1D25E6A8" w14:textId="05FB227D" w:rsidR="00C51642" w:rsidRPr="00C51642" w:rsidRDefault="00C51642">
      <w:pPr>
        <w:pStyle w:val="Commentaire"/>
      </w:pPr>
      <w:r>
        <w:rPr>
          <w:rStyle w:val="Marquedecommentaire"/>
        </w:rPr>
        <w:annotationRef/>
      </w:r>
      <w:r w:rsidRPr="00C51642">
        <w:rPr>
          <w:lang w:val="en-US"/>
        </w:rPr>
        <w:t xml:space="preserve">What do you mean y </w:t>
      </w:r>
      <w:proofErr w:type="spellStart"/>
      <w:r w:rsidRPr="00C51642">
        <w:rPr>
          <w:lang w:val="en-US"/>
        </w:rPr>
        <w:t>e</w:t>
      </w:r>
      <w:r>
        <w:rPr>
          <w:lang w:val="en-US"/>
        </w:rPr>
        <w:t>xploitables</w:t>
      </w:r>
      <w:proofErr w:type="spellEnd"/>
      <w:r>
        <w:rPr>
          <w:lang w:val="en-US"/>
        </w:rPr>
        <w:t xml:space="preserve">? </w:t>
      </w:r>
      <w:r w:rsidRPr="00C51642">
        <w:t>Informations nécessaires?</w:t>
      </w:r>
      <w:r w:rsidRPr="00C51642">
        <w:br/>
      </w:r>
      <w:proofErr w:type="spellStart"/>
      <w:r w:rsidRPr="00C51642">
        <w:t>quell</w:t>
      </w:r>
      <w:proofErr w:type="spellEnd"/>
      <w:r w:rsidRPr="00C51642">
        <w:t xml:space="preserve"> pourcentage d’informations l</w:t>
      </w:r>
      <w:r>
        <w:t>e dossier doit il contenir pour être inclus ? ou quelles infos précises</w:t>
      </w:r>
      <w:r>
        <w:br/>
      </w:r>
      <w:r>
        <w:br/>
        <w:t>Ta méthode doit être si claire que toute personne qui la lit peut reproduire l’étude exactement comme toi sans avoir à te contacter ou te poser une quelconque question</w:t>
      </w:r>
    </w:p>
  </w:comment>
  <w:comment w:id="49" w:author="NANSSEU NJINGANG, Jobert Richie" w:date="2025-09-20T12:45:00Z" w:initials="JN">
    <w:p w14:paraId="326F2894" w14:textId="36511945" w:rsidR="00C51642" w:rsidRDefault="00C51642">
      <w:pPr>
        <w:pStyle w:val="Commentaire"/>
      </w:pPr>
      <w:r>
        <w:rPr>
          <w:rStyle w:val="Marquedecommentaire"/>
        </w:rPr>
        <w:annotationRef/>
      </w:r>
      <w:proofErr w:type="spellStart"/>
      <w:r>
        <w:t>What</w:t>
      </w:r>
      <w:proofErr w:type="spellEnd"/>
      <w:r>
        <w:t xml:space="preserve"> </w:t>
      </w:r>
      <w:proofErr w:type="spellStart"/>
      <w:r>
        <w:t>does</w:t>
      </w:r>
      <w:proofErr w:type="spellEnd"/>
      <w:r>
        <w:t xml:space="preserve"> </w:t>
      </w:r>
      <w:proofErr w:type="spellStart"/>
      <w:r>
        <w:t>that</w:t>
      </w:r>
      <w:proofErr w:type="spellEnd"/>
      <w:r>
        <w:t xml:space="preserve"> </w:t>
      </w:r>
      <w:proofErr w:type="spellStart"/>
      <w:r>
        <w:t>mean</w:t>
      </w:r>
      <w:proofErr w:type="spellEnd"/>
      <w:r>
        <w:t> ?</w:t>
      </w:r>
    </w:p>
  </w:comment>
  <w:comment w:id="48" w:author="NANSSEU NJINGANG, Jobert Richie" w:date="2025-09-20T12:47:00Z" w:initials="JN">
    <w:p w14:paraId="1BEEA667" w14:textId="6624CDD8" w:rsidR="00CE72BA" w:rsidRDefault="00CE72BA">
      <w:pPr>
        <w:pStyle w:val="Commentaire"/>
      </w:pPr>
      <w:r>
        <w:rPr>
          <w:rStyle w:val="Marquedecommentaire"/>
        </w:rPr>
        <w:annotationRef/>
      </w:r>
      <w:r>
        <w:t>Ça c’est pas des critères de non inclusion à proprement parler</w:t>
      </w:r>
      <w:r>
        <w:br/>
        <w:t>par ex on n’inclut pas femmes enceintes, personnes avec maladies hormonales chroniques (je dis n’importe quoi)</w:t>
      </w:r>
      <w:r>
        <w:br/>
      </w:r>
      <w:r>
        <w:br/>
        <w:t>si tu dis que tu inclus ceux qui consentent, il va s’en dire que les non consentant ne sont pas inclus ; ça ne sert à rien de répéter ça</w:t>
      </w:r>
      <w:r>
        <w:br/>
      </w:r>
      <w:r>
        <w:br/>
        <w:t xml:space="preserve">Par contre tu peux refuser d’inclure un patient HTA, ou ayant une condition qui va altérer la présentation clinique ou l’évolution, </w:t>
      </w:r>
      <w:r w:rsidR="000921A1">
        <w:t xml:space="preserve">des maladies y compris dermato qui peuvent altérer la </w:t>
      </w:r>
      <w:proofErr w:type="spellStart"/>
      <w:r w:rsidR="000921A1">
        <w:t>qdv</w:t>
      </w:r>
      <w:proofErr w:type="spellEnd"/>
      <w:r w:rsidR="000921A1">
        <w:t xml:space="preserve">, </w:t>
      </w:r>
      <w:proofErr w:type="spellStart"/>
      <w:r w:rsidR="000921A1">
        <w:t>etc</w:t>
      </w:r>
      <w:proofErr w:type="spellEnd"/>
    </w:p>
  </w:comment>
  <w:comment w:id="50" w:author="NANSSEU NJINGANG, Jobert Richie" w:date="2025-09-20T12:51:00Z" w:initials="JN">
    <w:p w14:paraId="0FED9EB6" w14:textId="7AAABC6D" w:rsidR="00CE72BA" w:rsidRDefault="00CE72BA">
      <w:pPr>
        <w:pStyle w:val="Commentaire"/>
      </w:pPr>
      <w:r>
        <w:rPr>
          <w:rStyle w:val="Marquedecommentaire"/>
        </w:rPr>
        <w:annotationRef/>
      </w:r>
      <w:r>
        <w:t>Où comptes tu décrire cet outil, comment il performe dans la maladie de Verneuil et l’interprétation ?</w:t>
      </w:r>
    </w:p>
  </w:comment>
  <w:comment w:id="51" w:author="NANSSEU NJINGANG, Jobert Richie" w:date="2025-09-20T12:52:00Z" w:initials="JN">
    <w:p w14:paraId="6BC595CE" w14:textId="53F37081" w:rsidR="00CE72BA" w:rsidRDefault="00CE72BA">
      <w:pPr>
        <w:pStyle w:val="Commentaire"/>
      </w:pPr>
      <w:r>
        <w:rPr>
          <w:rStyle w:val="Marquedecommentaire"/>
        </w:rPr>
        <w:annotationRef/>
      </w:r>
      <w:r>
        <w:t>Et pour les moins de 16 ans ?</w:t>
      </w:r>
      <w:r>
        <w:br/>
        <w:t>il y a un outil pour les enfants et jeunes ados</w:t>
      </w:r>
    </w:p>
  </w:comment>
  <w:comment w:id="52" w:author="NANSSEU NJINGANG, Jobert Richie" w:date="2025-09-20T13:07:00Z" w:initials="JN">
    <w:p w14:paraId="5ED910F3" w14:textId="6213D1B6" w:rsidR="002517F2" w:rsidRDefault="002517F2">
      <w:pPr>
        <w:pStyle w:val="Commentaire"/>
      </w:pPr>
      <w:r>
        <w:rPr>
          <w:rStyle w:val="Marquedecommentaire"/>
        </w:rPr>
        <w:annotationRef/>
      </w:r>
      <w:r>
        <w:t>A-t-il été validé pour être utilisé pour la maladie de Verneuil sur peau noire ; si oui le préciser et indiquer les références</w:t>
      </w:r>
    </w:p>
  </w:comment>
  <w:comment w:id="53" w:author="NANSSEU NJINGANG, Jobert Richie" w:date="2025-09-20T13:09:00Z" w:initials="JN">
    <w:p w14:paraId="27E3030C" w14:textId="61B5B1A7" w:rsidR="002517F2" w:rsidRDefault="002517F2">
      <w:pPr>
        <w:pStyle w:val="Commentaire"/>
      </w:pPr>
      <w:r>
        <w:rPr>
          <w:rStyle w:val="Marquedecommentaire"/>
        </w:rPr>
        <w:annotationRef/>
      </w:r>
      <w:r>
        <w:t xml:space="preserve">Alors qu’il n’est pas possible de rechercher les facteurs associés à la maladie avec ta méthode, tu peux néanmoins diviser tes patients en deux groupes : ceux qui ont une altération de leur </w:t>
      </w:r>
      <w:proofErr w:type="spellStart"/>
      <w:r>
        <w:t>qdv</w:t>
      </w:r>
      <w:proofErr w:type="spellEnd"/>
      <w:r>
        <w:t xml:space="preserve"> : oui vs non et rechercher quels éléments sont associés ou contribuent à une altération de la </w:t>
      </w:r>
      <w:proofErr w:type="spellStart"/>
      <w:r>
        <w:t>qdv</w:t>
      </w:r>
      <w:proofErr w:type="spellEnd"/>
      <w:r>
        <w:t xml:space="preserve"> une fois que tu souffres de la maladie</w:t>
      </w:r>
    </w:p>
  </w:comment>
  <w:comment w:id="54" w:author="NANSSEU NJINGANG, Jobert Richie" w:date="2025-09-20T13:08:00Z" w:initials="JN">
    <w:p w14:paraId="2A2D7B70" w14:textId="3A9C344B" w:rsidR="002517F2" w:rsidRDefault="002517F2">
      <w:pPr>
        <w:pStyle w:val="Commentaire"/>
      </w:pPr>
      <w:r>
        <w:rPr>
          <w:rStyle w:val="Marquedecommentaire"/>
        </w:rPr>
        <w:annotationRef/>
      </w:r>
      <w:r>
        <w:t>Ce n’est pas dit, dans quel intérêt est mesuré cet indicateur</w:t>
      </w:r>
      <w:r>
        <w:br/>
      </w:r>
    </w:p>
  </w:comment>
  <w:comment w:id="55" w:author="NANSSEU NJINGANG, Jobert Richie" w:date="2025-09-20T12:57:00Z" w:initials="JN">
    <w:p w14:paraId="49BC4EDD" w14:textId="43CC4389" w:rsidR="000921A1" w:rsidRDefault="000921A1">
      <w:pPr>
        <w:pStyle w:val="Commentaire"/>
      </w:pPr>
      <w:r>
        <w:rPr>
          <w:rStyle w:val="Marquedecommentaire"/>
        </w:rPr>
        <w:annotationRef/>
      </w:r>
      <w:r>
        <w:t>Idéalement à cette étape on élabore et on teste le questionnaire, pour se rassurer qu’il soit compréhensible et fluide,</w:t>
      </w:r>
      <w:r>
        <w:br/>
        <w:t>et on corrige en cas de pbs</w:t>
      </w:r>
    </w:p>
  </w:comment>
  <w:comment w:id="57" w:author="NANSSEU NJINGANG, Jobert Richie" w:date="2025-09-20T12:59:00Z" w:initials="JN">
    <w:p w14:paraId="06A3C0FC" w14:textId="037ECCC6" w:rsidR="000921A1" w:rsidRDefault="000921A1">
      <w:pPr>
        <w:pStyle w:val="Commentaire"/>
      </w:pPr>
      <w:r>
        <w:rPr>
          <w:rStyle w:val="Marquedecommentaire"/>
        </w:rPr>
        <w:annotationRef/>
      </w:r>
      <w:r>
        <w:t>Tu dis signé alors que plus bas tu parles de consentement verbal ?????</w:t>
      </w:r>
    </w:p>
  </w:comment>
  <w:comment w:id="56" w:author="NANSSEU NJINGANG, Jobert Richie" w:date="2025-09-20T12:59:00Z" w:initials="JN">
    <w:p w14:paraId="7D63EC4D" w14:textId="46FB7FEB" w:rsidR="000921A1" w:rsidRDefault="000921A1">
      <w:pPr>
        <w:pStyle w:val="Commentaire"/>
      </w:pPr>
      <w:r>
        <w:rPr>
          <w:rStyle w:val="Marquedecommentaire"/>
        </w:rPr>
        <w:annotationRef/>
      </w:r>
      <w:r>
        <w:t>Je crois qu’il y a un pb dans la séquence</w:t>
      </w:r>
      <w:r>
        <w:br/>
        <w:t xml:space="preserve">1- tu poses le dg qui est le critère majeur d’inclusion, et tu te rassures qu’il </w:t>
      </w:r>
      <w:proofErr w:type="spellStart"/>
      <w:r>
        <w:t>ny’a</w:t>
      </w:r>
      <w:proofErr w:type="spellEnd"/>
      <w:r>
        <w:t xml:space="preserve"> pas de critères de non-inclusion ou d’exclusion</w:t>
      </w:r>
      <w:r>
        <w:br/>
        <w:t>2- c’est une fois que c’est rempli, que tu expliques au patient les différents aspects de l’étude et requiers son consentement</w:t>
      </w:r>
    </w:p>
    <w:p w14:paraId="30997289" w14:textId="32253265" w:rsidR="000921A1" w:rsidRDefault="000921A1">
      <w:pPr>
        <w:pStyle w:val="Commentaire"/>
      </w:pPr>
      <w:r>
        <w:t xml:space="preserve">3-ceux qui consentent sont donc inclus et il leur est adm le questionnaire ; au besoin refaire l’ex clinique et évaluer la </w:t>
      </w:r>
      <w:proofErr w:type="spellStart"/>
      <w:r>
        <w:t>qdv</w:t>
      </w:r>
      <w:proofErr w:type="spellEnd"/>
      <w:r>
        <w:t xml:space="preserve">, </w:t>
      </w:r>
      <w:proofErr w:type="spellStart"/>
      <w:r>
        <w:t>etc</w:t>
      </w:r>
      <w:proofErr w:type="spellEnd"/>
      <w:r>
        <w:br/>
      </w:r>
    </w:p>
  </w:comment>
  <w:comment w:id="58" w:author="NANSSEU NJINGANG, Jobert Richie" w:date="2025-09-20T13:04:00Z" w:initials="JN">
    <w:p w14:paraId="13C20D5B" w14:textId="45F4A431" w:rsidR="000921A1" w:rsidRDefault="000921A1">
      <w:pPr>
        <w:pStyle w:val="Commentaire"/>
      </w:pPr>
      <w:r>
        <w:rPr>
          <w:rStyle w:val="Marquedecommentaire"/>
        </w:rPr>
        <w:annotationRef/>
      </w:r>
      <w:r>
        <w:t>Pourquoi en partie ?</w:t>
      </w:r>
    </w:p>
  </w:comment>
  <w:comment w:id="59" w:author="NANSSEU NJINGANG, Jobert Richie" w:date="2025-09-20T13:05:00Z" w:initials="JN">
    <w:p w14:paraId="7439D5B8" w14:textId="1F1D859A" w:rsidR="000921A1" w:rsidRDefault="000921A1">
      <w:pPr>
        <w:pStyle w:val="Commentaire"/>
      </w:pPr>
      <w:r>
        <w:rPr>
          <w:rStyle w:val="Marquedecommentaire"/>
        </w:rPr>
        <w:annotationRef/>
      </w:r>
      <w:r>
        <w:t>Ça se fait à priori ou à posteriori, après avoir posé le dg ???</w:t>
      </w:r>
      <w:r>
        <w:br/>
        <w:t xml:space="preserve">il faut bien clarifier la séquence des évènements </w:t>
      </w:r>
    </w:p>
  </w:comment>
  <w:comment w:id="60" w:author="NANSSEU NJINGANG, Jobert Richie" w:date="2025-09-20T13:06:00Z" w:initials="JN">
    <w:p w14:paraId="2CA63A3E" w14:textId="1D7EAE6B" w:rsidR="000921A1" w:rsidRDefault="000921A1">
      <w:pPr>
        <w:pStyle w:val="Commentaire"/>
      </w:pPr>
      <w:r>
        <w:rPr>
          <w:rStyle w:val="Marquedecommentaire"/>
        </w:rPr>
        <w:annotationRef/>
      </w:r>
      <w:r>
        <w:t>La partie la plus intéressante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61" w:author="NANSSEU NJINGANG, Jobert Richie" w:date="2025-09-20T12:54:00Z" w:initials="JN">
    <w:p w14:paraId="2F97C6EE" w14:textId="76F1D8AF" w:rsidR="00CE72BA" w:rsidRDefault="00CE72BA">
      <w:pPr>
        <w:pStyle w:val="Commentaire"/>
      </w:pPr>
      <w:r>
        <w:rPr>
          <w:rStyle w:val="Marquedecommentaire"/>
        </w:rPr>
        <w:annotationRef/>
      </w:r>
      <w:r>
        <w:t>Dans quels groupes ?</w:t>
      </w:r>
    </w:p>
  </w:comment>
  <w:comment w:id="62" w:author="NANSSEU NJINGANG, Jobert Richie" w:date="2025-09-20T12:55:00Z" w:initials="JN">
    <w:p w14:paraId="34D1AEE1" w14:textId="2D350A36" w:rsidR="00CE72BA" w:rsidRDefault="00CE72BA">
      <w:pPr>
        <w:pStyle w:val="Commentaire"/>
      </w:pPr>
      <w:r>
        <w:rPr>
          <w:rStyle w:val="Marquedecommentaire"/>
        </w:rPr>
        <w:annotationRef/>
      </w:r>
      <w:r>
        <w:t>Tu comptes comparer qui vs qui ??</w:t>
      </w:r>
    </w:p>
  </w:comment>
  <w:comment w:id="64" w:author="NANSSEU NJINGANG, Jobert Richie" w:date="2025-09-20T12:56:00Z" w:initials="JN">
    <w:p w14:paraId="0E76C559" w14:textId="0C5CB86D" w:rsidR="00CE72BA" w:rsidRDefault="00CE72BA">
      <w:pPr>
        <w:pStyle w:val="Commentaire"/>
      </w:pPr>
      <w:r>
        <w:rPr>
          <w:rStyle w:val="Marquedecommentaire"/>
        </w:rPr>
        <w:annotationRef/>
      </w:r>
      <w:r>
        <w:t>Il faut aussi une autorisation des directeurs des différent</w:t>
      </w:r>
      <w:r w:rsidR="000921A1">
        <w:t xml:space="preserve">s sites de recrutement </w:t>
      </w:r>
    </w:p>
  </w:comment>
  <w:comment w:id="65" w:author="NANSSEU NJINGANG, Jobert Richie" w:date="2025-09-20T12:56:00Z" w:initials="JN">
    <w:p w14:paraId="133B9384" w14:textId="015CAA2E" w:rsidR="00CE72BA" w:rsidRDefault="00CE72BA">
      <w:pPr>
        <w:pStyle w:val="Commentaire"/>
      </w:pPr>
      <w:r>
        <w:rPr>
          <w:rStyle w:val="Marquedecommentaire"/>
        </w:rPr>
        <w:annotationRef/>
      </w:r>
      <w:r>
        <w:t>Ecrit c’est encore mieux</w:t>
      </w:r>
    </w:p>
  </w:comment>
  <w:comment w:id="67" w:author="NANSSEU NJINGANG, Jobert Richie" w:date="2025-09-20T13:11:00Z" w:initials="JN">
    <w:p w14:paraId="721D9983" w14:textId="24EA58E5" w:rsidR="002517F2" w:rsidRDefault="002517F2">
      <w:pPr>
        <w:pStyle w:val="Commentaire"/>
      </w:pPr>
      <w:r>
        <w:rPr>
          <w:rStyle w:val="Marquedecommentaire"/>
        </w:rPr>
        <w:annotationRef/>
      </w:r>
      <w:r>
        <w:t>Tu as parlé de rédaction d’un article il me semble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C4E2E2" w15:done="0"/>
  <w15:commentEx w15:paraId="514C1139" w15:paraIdParent="79C4E2E2" w15:done="0"/>
  <w15:commentEx w15:paraId="3F1C24F0" w15:done="0"/>
  <w15:commentEx w15:paraId="1FB5CF2D" w15:done="0"/>
  <w15:commentEx w15:paraId="246A8527" w15:done="0"/>
  <w15:commentEx w15:paraId="6B883CE6" w15:done="0"/>
  <w15:commentEx w15:paraId="00EB48E8" w15:done="0"/>
  <w15:commentEx w15:paraId="6C20B112" w15:done="0"/>
  <w15:commentEx w15:paraId="7D81F1D1" w15:done="0"/>
  <w15:commentEx w15:paraId="6290D778" w15:done="0"/>
  <w15:commentEx w15:paraId="44864FAF" w15:done="0"/>
  <w15:commentEx w15:paraId="327B9606" w15:done="0"/>
  <w15:commentEx w15:paraId="1D25E6A8" w15:done="0"/>
  <w15:commentEx w15:paraId="326F2894" w15:done="0"/>
  <w15:commentEx w15:paraId="1BEEA667" w15:done="0"/>
  <w15:commentEx w15:paraId="0FED9EB6" w15:done="0"/>
  <w15:commentEx w15:paraId="6BC595CE" w15:done="0"/>
  <w15:commentEx w15:paraId="5ED910F3" w15:done="0"/>
  <w15:commentEx w15:paraId="27E3030C" w15:done="0"/>
  <w15:commentEx w15:paraId="2A2D7B70" w15:done="0"/>
  <w15:commentEx w15:paraId="49BC4EDD" w15:done="0"/>
  <w15:commentEx w15:paraId="06A3C0FC" w15:done="0"/>
  <w15:commentEx w15:paraId="30997289" w15:done="0"/>
  <w15:commentEx w15:paraId="13C20D5B" w15:done="0"/>
  <w15:commentEx w15:paraId="7439D5B8" w15:done="0"/>
  <w15:commentEx w15:paraId="2CA63A3E" w15:done="0"/>
  <w15:commentEx w15:paraId="2F97C6EE" w15:done="0"/>
  <w15:commentEx w15:paraId="34D1AEE1" w15:done="0"/>
  <w15:commentEx w15:paraId="0E76C559" w15:done="0"/>
  <w15:commentEx w15:paraId="133B9384" w15:done="0"/>
  <w15:commentEx w15:paraId="721D99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CCE8F36" w16cex:dateUtc="2025-09-20T10:16:00Z"/>
  <w16cex:commentExtensible w16cex:durableId="221E123F" w16cex:dateUtc="2025-09-20T11:13:00Z"/>
  <w16cex:commentExtensible w16cex:durableId="65736C26" w16cex:dateUtc="2025-09-20T10:27:00Z"/>
  <w16cex:commentExtensible w16cex:durableId="6621958D" w16cex:dateUtc="2025-09-20T10:28:00Z"/>
  <w16cex:commentExtensible w16cex:durableId="7134AE46" w16cex:dateUtc="2025-09-20T10:29:00Z"/>
  <w16cex:commentExtensible w16cex:durableId="5FEAE6C9" w16cex:dateUtc="2025-09-20T10:30:00Z"/>
  <w16cex:commentExtensible w16cex:durableId="512E6BE6" w16cex:dateUtc="2025-09-20T10:35:00Z"/>
  <w16cex:commentExtensible w16cex:durableId="5BFD2874" w16cex:dateUtc="2025-09-20T10:35:00Z"/>
  <w16cex:commentExtensible w16cex:durableId="42D7E187" w16cex:dateUtc="2025-09-20T10:37:00Z"/>
  <w16cex:commentExtensible w16cex:durableId="1E46DF49" w16cex:dateUtc="2025-09-20T10:38:00Z"/>
  <w16cex:commentExtensible w16cex:durableId="2576CBB4" w16cex:dateUtc="2025-09-20T10:39:00Z"/>
  <w16cex:commentExtensible w16cex:durableId="6F641ECA" w16cex:dateUtc="2025-09-20T10:41:00Z"/>
  <w16cex:commentExtensible w16cex:durableId="50607B02" w16cex:dateUtc="2025-09-20T10:43:00Z"/>
  <w16cex:commentExtensible w16cex:durableId="3B1F6331" w16cex:dateUtc="2025-09-20T10:45:00Z"/>
  <w16cex:commentExtensible w16cex:durableId="01765B06" w16cex:dateUtc="2025-09-20T10:47:00Z"/>
  <w16cex:commentExtensible w16cex:durableId="3059B4AC" w16cex:dateUtc="2025-09-20T10:51:00Z"/>
  <w16cex:commentExtensible w16cex:durableId="49F03547" w16cex:dateUtc="2025-09-20T10:52:00Z"/>
  <w16cex:commentExtensible w16cex:durableId="642216AE" w16cex:dateUtc="2025-09-20T11:07:00Z"/>
  <w16cex:commentExtensible w16cex:durableId="28C767AD" w16cex:dateUtc="2025-09-20T11:09:00Z"/>
  <w16cex:commentExtensible w16cex:durableId="5AB76738" w16cex:dateUtc="2025-09-20T11:08:00Z"/>
  <w16cex:commentExtensible w16cex:durableId="568CDA3B" w16cex:dateUtc="2025-09-20T10:57:00Z"/>
  <w16cex:commentExtensible w16cex:durableId="24064303" w16cex:dateUtc="2025-09-20T10:59:00Z"/>
  <w16cex:commentExtensible w16cex:durableId="67A3BF9C" w16cex:dateUtc="2025-09-20T10:59:00Z"/>
  <w16cex:commentExtensible w16cex:durableId="264D0D95" w16cex:dateUtc="2025-09-20T11:04:00Z"/>
  <w16cex:commentExtensible w16cex:durableId="07552BD7" w16cex:dateUtc="2025-09-20T11:05:00Z"/>
  <w16cex:commentExtensible w16cex:durableId="4BA857AA" w16cex:dateUtc="2025-09-20T11:06:00Z"/>
  <w16cex:commentExtensible w16cex:durableId="0BA6F9AB" w16cex:dateUtc="2025-09-20T10:54:00Z"/>
  <w16cex:commentExtensible w16cex:durableId="383E5684" w16cex:dateUtc="2025-09-20T10:55:00Z"/>
  <w16cex:commentExtensible w16cex:durableId="2CE7BD7C" w16cex:dateUtc="2025-09-20T10:56:00Z"/>
  <w16cex:commentExtensible w16cex:durableId="63317EA8" w16cex:dateUtc="2025-09-20T10:56:00Z"/>
  <w16cex:commentExtensible w16cex:durableId="09785BED" w16cex:dateUtc="2025-09-20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C4E2E2" w16cid:durableId="1CCE8F36"/>
  <w16cid:commentId w16cid:paraId="514C1139" w16cid:durableId="221E123F"/>
  <w16cid:commentId w16cid:paraId="3F1C24F0" w16cid:durableId="65736C26"/>
  <w16cid:commentId w16cid:paraId="1FB5CF2D" w16cid:durableId="6621958D"/>
  <w16cid:commentId w16cid:paraId="246A8527" w16cid:durableId="7134AE46"/>
  <w16cid:commentId w16cid:paraId="6B883CE6" w16cid:durableId="5FEAE6C9"/>
  <w16cid:commentId w16cid:paraId="00EB48E8" w16cid:durableId="512E6BE6"/>
  <w16cid:commentId w16cid:paraId="6C20B112" w16cid:durableId="5BFD2874"/>
  <w16cid:commentId w16cid:paraId="7D81F1D1" w16cid:durableId="42D7E187"/>
  <w16cid:commentId w16cid:paraId="6290D778" w16cid:durableId="1E46DF49"/>
  <w16cid:commentId w16cid:paraId="44864FAF" w16cid:durableId="2576CBB4"/>
  <w16cid:commentId w16cid:paraId="327B9606" w16cid:durableId="6F641ECA"/>
  <w16cid:commentId w16cid:paraId="1D25E6A8" w16cid:durableId="50607B02"/>
  <w16cid:commentId w16cid:paraId="326F2894" w16cid:durableId="3B1F6331"/>
  <w16cid:commentId w16cid:paraId="1BEEA667" w16cid:durableId="01765B06"/>
  <w16cid:commentId w16cid:paraId="0FED9EB6" w16cid:durableId="3059B4AC"/>
  <w16cid:commentId w16cid:paraId="6BC595CE" w16cid:durableId="49F03547"/>
  <w16cid:commentId w16cid:paraId="5ED910F3" w16cid:durableId="642216AE"/>
  <w16cid:commentId w16cid:paraId="27E3030C" w16cid:durableId="28C767AD"/>
  <w16cid:commentId w16cid:paraId="2A2D7B70" w16cid:durableId="5AB76738"/>
  <w16cid:commentId w16cid:paraId="49BC4EDD" w16cid:durableId="568CDA3B"/>
  <w16cid:commentId w16cid:paraId="06A3C0FC" w16cid:durableId="24064303"/>
  <w16cid:commentId w16cid:paraId="30997289" w16cid:durableId="67A3BF9C"/>
  <w16cid:commentId w16cid:paraId="13C20D5B" w16cid:durableId="264D0D95"/>
  <w16cid:commentId w16cid:paraId="7439D5B8" w16cid:durableId="07552BD7"/>
  <w16cid:commentId w16cid:paraId="2CA63A3E" w16cid:durableId="4BA857AA"/>
  <w16cid:commentId w16cid:paraId="2F97C6EE" w16cid:durableId="0BA6F9AB"/>
  <w16cid:commentId w16cid:paraId="34D1AEE1" w16cid:durableId="383E5684"/>
  <w16cid:commentId w16cid:paraId="0E76C559" w16cid:durableId="2CE7BD7C"/>
  <w16cid:commentId w16cid:paraId="133B9384" w16cid:durableId="63317EA8"/>
  <w16cid:commentId w16cid:paraId="721D9983" w16cid:durableId="09785B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 JULIAN">
    <w:altName w:val="Times New Roman"/>
    <w:charset w:val="00"/>
    <w:family w:val="auto"/>
    <w:pitch w:val="variable"/>
    <w:sig w:usb0="8000002F" w:usb1="0000000A"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468E"/>
    <w:multiLevelType w:val="hybridMultilevel"/>
    <w:tmpl w:val="06E622DE"/>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029A0BDE"/>
    <w:multiLevelType w:val="multilevel"/>
    <w:tmpl w:val="029A0BDE"/>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94"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9D45AE"/>
    <w:multiLevelType w:val="multilevel"/>
    <w:tmpl w:val="2D1AA75A"/>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upp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B9326F3"/>
    <w:multiLevelType w:val="hybridMultilevel"/>
    <w:tmpl w:val="C8D05A6C"/>
    <w:lvl w:ilvl="0" w:tplc="5B1E1F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BAB4300"/>
    <w:multiLevelType w:val="multilevel"/>
    <w:tmpl w:val="0BAB4300"/>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29094F"/>
    <w:multiLevelType w:val="hybridMultilevel"/>
    <w:tmpl w:val="FEBC03F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2013B4"/>
    <w:multiLevelType w:val="multilevel"/>
    <w:tmpl w:val="0E2013B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0F416B38"/>
    <w:multiLevelType w:val="multilevel"/>
    <w:tmpl w:val="0F416B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4246E44"/>
    <w:multiLevelType w:val="multilevel"/>
    <w:tmpl w:val="83C252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C3A11"/>
    <w:multiLevelType w:val="hybridMultilevel"/>
    <w:tmpl w:val="B024E658"/>
    <w:lvl w:ilvl="0" w:tplc="9F5E529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16D107AB"/>
    <w:multiLevelType w:val="hybridMultilevel"/>
    <w:tmpl w:val="B17096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8D841D3"/>
    <w:multiLevelType w:val="multilevel"/>
    <w:tmpl w:val="18D841D3"/>
    <w:lvl w:ilvl="0">
      <w:start w:val="2"/>
      <w:numFmt w:val="bullet"/>
      <w:lvlText w:val="-"/>
      <w:lvlJc w:val="left"/>
      <w:pPr>
        <w:ind w:left="720" w:hanging="360"/>
      </w:pPr>
      <w:rPr>
        <w:rFonts w:ascii="Times New Roman" w:eastAsia="Batang"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02C02A2"/>
    <w:multiLevelType w:val="hybridMultilevel"/>
    <w:tmpl w:val="78827B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785DFB"/>
    <w:multiLevelType w:val="hybridMultilevel"/>
    <w:tmpl w:val="47C6FD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E6471C5"/>
    <w:multiLevelType w:val="hybridMultilevel"/>
    <w:tmpl w:val="EEC81A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EB87B31"/>
    <w:multiLevelType w:val="multilevel"/>
    <w:tmpl w:val="A4D4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5B018F"/>
    <w:multiLevelType w:val="multilevel"/>
    <w:tmpl w:val="2F5B018F"/>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5A708C4"/>
    <w:multiLevelType w:val="multilevel"/>
    <w:tmpl w:val="639835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A7A27"/>
    <w:multiLevelType w:val="multilevel"/>
    <w:tmpl w:val="E7BA858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9BC677D"/>
    <w:multiLevelType w:val="hybridMultilevel"/>
    <w:tmpl w:val="1A96752E"/>
    <w:lvl w:ilvl="0" w:tplc="5B1E1F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5560814"/>
    <w:multiLevelType w:val="multilevel"/>
    <w:tmpl w:val="5556081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A4857BD"/>
    <w:multiLevelType w:val="multilevel"/>
    <w:tmpl w:val="5E48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7C6922"/>
    <w:multiLevelType w:val="hybridMultilevel"/>
    <w:tmpl w:val="3968B8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62E12F6E"/>
    <w:multiLevelType w:val="hybridMultilevel"/>
    <w:tmpl w:val="9B384B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BF41F4"/>
    <w:multiLevelType w:val="multilevel"/>
    <w:tmpl w:val="CAB649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18664A5"/>
    <w:multiLevelType w:val="multilevel"/>
    <w:tmpl w:val="B81EE1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49D0958"/>
    <w:multiLevelType w:val="multilevel"/>
    <w:tmpl w:val="749D0958"/>
    <w:lvl w:ilvl="0">
      <w:start w:val="1"/>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7" w15:restartNumberingAfterBreak="0">
    <w:nsid w:val="7B900864"/>
    <w:multiLevelType w:val="hybridMultilevel"/>
    <w:tmpl w:val="AE4638FA"/>
    <w:lvl w:ilvl="0" w:tplc="942C0518">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B997BC4"/>
    <w:multiLevelType w:val="multilevel"/>
    <w:tmpl w:val="B0321C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28802120">
    <w:abstractNumId w:val="8"/>
  </w:num>
  <w:num w:numId="2" w16cid:durableId="567419916">
    <w:abstractNumId w:val="17"/>
  </w:num>
  <w:num w:numId="3" w16cid:durableId="294482361">
    <w:abstractNumId w:val="5"/>
  </w:num>
  <w:num w:numId="4" w16cid:durableId="234778308">
    <w:abstractNumId w:val="16"/>
  </w:num>
  <w:num w:numId="5" w16cid:durableId="810708371">
    <w:abstractNumId w:val="11"/>
  </w:num>
  <w:num w:numId="6" w16cid:durableId="2011836304">
    <w:abstractNumId w:val="7"/>
  </w:num>
  <w:num w:numId="7" w16cid:durableId="1770347153">
    <w:abstractNumId w:val="26"/>
  </w:num>
  <w:num w:numId="8" w16cid:durableId="932274669">
    <w:abstractNumId w:val="9"/>
  </w:num>
  <w:num w:numId="9" w16cid:durableId="250814691">
    <w:abstractNumId w:val="3"/>
  </w:num>
  <w:num w:numId="10" w16cid:durableId="1254587151">
    <w:abstractNumId w:val="24"/>
  </w:num>
  <w:num w:numId="11" w16cid:durableId="1350906729">
    <w:abstractNumId w:val="1"/>
  </w:num>
  <w:num w:numId="12" w16cid:durableId="153961354">
    <w:abstractNumId w:val="20"/>
  </w:num>
  <w:num w:numId="13" w16cid:durableId="1145052913">
    <w:abstractNumId w:val="4"/>
  </w:num>
  <w:num w:numId="14" w16cid:durableId="1044139797">
    <w:abstractNumId w:val="6"/>
  </w:num>
  <w:num w:numId="15" w16cid:durableId="409549353">
    <w:abstractNumId w:val="18"/>
  </w:num>
  <w:num w:numId="16" w16cid:durableId="1709985745">
    <w:abstractNumId w:val="10"/>
  </w:num>
  <w:num w:numId="17" w16cid:durableId="1364480621">
    <w:abstractNumId w:val="23"/>
  </w:num>
  <w:num w:numId="18" w16cid:durableId="1582258368">
    <w:abstractNumId w:val="14"/>
  </w:num>
  <w:num w:numId="19" w16cid:durableId="1941644528">
    <w:abstractNumId w:val="13"/>
  </w:num>
  <w:num w:numId="20" w16cid:durableId="1435444627">
    <w:abstractNumId w:val="12"/>
  </w:num>
  <w:num w:numId="21" w16cid:durableId="1114863101">
    <w:abstractNumId w:val="0"/>
  </w:num>
  <w:num w:numId="22" w16cid:durableId="898856140">
    <w:abstractNumId w:val="22"/>
  </w:num>
  <w:num w:numId="23" w16cid:durableId="221869702">
    <w:abstractNumId w:val="19"/>
  </w:num>
  <w:num w:numId="24" w16cid:durableId="1586306944">
    <w:abstractNumId w:val="2"/>
  </w:num>
  <w:num w:numId="25" w16cid:durableId="1625115183">
    <w:abstractNumId w:val="15"/>
  </w:num>
  <w:num w:numId="26" w16cid:durableId="2063477579">
    <w:abstractNumId w:val="21"/>
  </w:num>
  <w:num w:numId="27" w16cid:durableId="868378619">
    <w:abstractNumId w:val="28"/>
  </w:num>
  <w:num w:numId="28" w16cid:durableId="1602839242">
    <w:abstractNumId w:val="25"/>
  </w:num>
  <w:num w:numId="29" w16cid:durableId="722946327">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NSSEU NJINGANG, Jobert Richie">
    <w15:presenceInfo w15:providerId="AD" w15:userId="S::nansseuj@who.int::5376b4bc-79be-4a74-b91a-52aea8467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76"/>
    <w:rsid w:val="0000567D"/>
    <w:rsid w:val="00027B74"/>
    <w:rsid w:val="00055171"/>
    <w:rsid w:val="0005724B"/>
    <w:rsid w:val="00062CA5"/>
    <w:rsid w:val="000662A4"/>
    <w:rsid w:val="00091640"/>
    <w:rsid w:val="000921A1"/>
    <w:rsid w:val="00122100"/>
    <w:rsid w:val="00140ABC"/>
    <w:rsid w:val="001652E5"/>
    <w:rsid w:val="00175539"/>
    <w:rsid w:val="001924B0"/>
    <w:rsid w:val="0019683B"/>
    <w:rsid w:val="001F072B"/>
    <w:rsid w:val="002047A1"/>
    <w:rsid w:val="00211295"/>
    <w:rsid w:val="002278C8"/>
    <w:rsid w:val="002517F2"/>
    <w:rsid w:val="00253AEF"/>
    <w:rsid w:val="002807DC"/>
    <w:rsid w:val="0029621A"/>
    <w:rsid w:val="002965C6"/>
    <w:rsid w:val="002D00E5"/>
    <w:rsid w:val="002E0ACD"/>
    <w:rsid w:val="003272CF"/>
    <w:rsid w:val="003B2F82"/>
    <w:rsid w:val="003D7EE3"/>
    <w:rsid w:val="004036C5"/>
    <w:rsid w:val="00410C3C"/>
    <w:rsid w:val="00413178"/>
    <w:rsid w:val="00470629"/>
    <w:rsid w:val="004A07FA"/>
    <w:rsid w:val="004E5714"/>
    <w:rsid w:val="004F1665"/>
    <w:rsid w:val="005309A3"/>
    <w:rsid w:val="00557970"/>
    <w:rsid w:val="00590AD0"/>
    <w:rsid w:val="005D3976"/>
    <w:rsid w:val="005D4A2D"/>
    <w:rsid w:val="00695131"/>
    <w:rsid w:val="006B16CF"/>
    <w:rsid w:val="006B70BF"/>
    <w:rsid w:val="006C6963"/>
    <w:rsid w:val="006D67FF"/>
    <w:rsid w:val="006D7CB4"/>
    <w:rsid w:val="0072781B"/>
    <w:rsid w:val="007776DD"/>
    <w:rsid w:val="007A2E7F"/>
    <w:rsid w:val="007A59AC"/>
    <w:rsid w:val="00847143"/>
    <w:rsid w:val="00865661"/>
    <w:rsid w:val="008B0347"/>
    <w:rsid w:val="008C4CE1"/>
    <w:rsid w:val="008D3D08"/>
    <w:rsid w:val="008D5646"/>
    <w:rsid w:val="008F648E"/>
    <w:rsid w:val="0090295E"/>
    <w:rsid w:val="00906910"/>
    <w:rsid w:val="00935D99"/>
    <w:rsid w:val="00946B5E"/>
    <w:rsid w:val="0095587F"/>
    <w:rsid w:val="00995DF3"/>
    <w:rsid w:val="009F24AD"/>
    <w:rsid w:val="00A32DC8"/>
    <w:rsid w:val="00A34F78"/>
    <w:rsid w:val="00A418D6"/>
    <w:rsid w:val="00A42326"/>
    <w:rsid w:val="00A542DD"/>
    <w:rsid w:val="00A80938"/>
    <w:rsid w:val="00AC3030"/>
    <w:rsid w:val="00AE798D"/>
    <w:rsid w:val="00B10755"/>
    <w:rsid w:val="00B859F6"/>
    <w:rsid w:val="00BB314D"/>
    <w:rsid w:val="00BB643A"/>
    <w:rsid w:val="00BC7FCF"/>
    <w:rsid w:val="00BE5BF8"/>
    <w:rsid w:val="00C466E6"/>
    <w:rsid w:val="00C51642"/>
    <w:rsid w:val="00CA161D"/>
    <w:rsid w:val="00CB5D6B"/>
    <w:rsid w:val="00CC6780"/>
    <w:rsid w:val="00CE72BA"/>
    <w:rsid w:val="00CF4EF6"/>
    <w:rsid w:val="00D133AE"/>
    <w:rsid w:val="00D55238"/>
    <w:rsid w:val="00D5731D"/>
    <w:rsid w:val="00DD2046"/>
    <w:rsid w:val="00DD26A3"/>
    <w:rsid w:val="00DD7F71"/>
    <w:rsid w:val="00E06B30"/>
    <w:rsid w:val="00E36089"/>
    <w:rsid w:val="00EC4454"/>
    <w:rsid w:val="00EF1B29"/>
    <w:rsid w:val="00EF3B11"/>
    <w:rsid w:val="00F01117"/>
    <w:rsid w:val="00F219F1"/>
    <w:rsid w:val="00F34FC7"/>
    <w:rsid w:val="00F52B8C"/>
    <w:rsid w:val="00F541AC"/>
    <w:rsid w:val="00F60763"/>
    <w:rsid w:val="00F7787C"/>
    <w:rsid w:val="00F93D6B"/>
    <w:rsid w:val="00FA700B"/>
    <w:rsid w:val="00FB66BA"/>
    <w:rsid w:val="00FC142C"/>
    <w:rsid w:val="00FC4D38"/>
    <w:rsid w:val="00FC7249"/>
    <w:rsid w:val="00FD2D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44FA"/>
  <w15:chartTrackingRefBased/>
  <w15:docId w15:val="{70F99A3D-874B-42E4-A4B7-E94E0FBC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976"/>
  </w:style>
  <w:style w:type="paragraph" w:styleId="Titre1">
    <w:name w:val="heading 1"/>
    <w:basedOn w:val="Normal"/>
    <w:next w:val="Normal"/>
    <w:link w:val="Titre1Car"/>
    <w:uiPriority w:val="9"/>
    <w:qFormat/>
    <w:rsid w:val="005D3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D39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5D397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semiHidden/>
    <w:unhideWhenUsed/>
    <w:qFormat/>
    <w:rsid w:val="005D3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397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D397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D3976"/>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semiHidden/>
    <w:rsid w:val="005D3976"/>
    <w:rPr>
      <w:rFonts w:asciiTheme="majorHAnsi" w:eastAsiaTheme="majorEastAsia" w:hAnsiTheme="majorHAnsi" w:cstheme="majorBidi"/>
      <w:i/>
      <w:iCs/>
      <w:color w:val="2F5496" w:themeColor="accent1" w:themeShade="BF"/>
    </w:rPr>
  </w:style>
  <w:style w:type="paragraph" w:styleId="NormalWeb">
    <w:name w:val="Normal (Web)"/>
    <w:basedOn w:val="Normal"/>
    <w:link w:val="NormalWebCar"/>
    <w:uiPriority w:val="99"/>
    <w:unhideWhenUsed/>
    <w:qFormat/>
    <w:rsid w:val="005D397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Bibliographie">
    <w:name w:val="Bibliography"/>
    <w:basedOn w:val="Normal"/>
    <w:next w:val="Normal"/>
    <w:uiPriority w:val="37"/>
    <w:unhideWhenUsed/>
    <w:rsid w:val="005D3976"/>
    <w:pPr>
      <w:tabs>
        <w:tab w:val="left" w:pos="384"/>
      </w:tabs>
      <w:spacing w:after="240" w:line="240" w:lineRule="auto"/>
      <w:ind w:left="384" w:hanging="384"/>
    </w:pPr>
  </w:style>
  <w:style w:type="character" w:styleId="Lienhypertexte">
    <w:name w:val="Hyperlink"/>
    <w:uiPriority w:val="99"/>
    <w:unhideWhenUsed/>
    <w:rsid w:val="005D3976"/>
    <w:rPr>
      <w:color w:val="0000FF"/>
      <w:u w:val="single"/>
    </w:rPr>
  </w:style>
  <w:style w:type="paragraph" w:styleId="Commentaire">
    <w:name w:val="annotation text"/>
    <w:basedOn w:val="Normal"/>
    <w:link w:val="CommentaireCar"/>
    <w:uiPriority w:val="99"/>
    <w:unhideWhenUsed/>
    <w:rsid w:val="005D3976"/>
  </w:style>
  <w:style w:type="character" w:customStyle="1" w:styleId="CommentaireCar">
    <w:name w:val="Commentaire Car"/>
    <w:basedOn w:val="Policepardfaut"/>
    <w:link w:val="Commentaire"/>
    <w:uiPriority w:val="99"/>
    <w:qFormat/>
    <w:rsid w:val="005D3976"/>
  </w:style>
  <w:style w:type="paragraph" w:styleId="Paragraphedeliste">
    <w:name w:val="List Paragraph"/>
    <w:basedOn w:val="Normal"/>
    <w:link w:val="ParagraphedelisteCar"/>
    <w:uiPriority w:val="34"/>
    <w:qFormat/>
    <w:rsid w:val="005D3976"/>
    <w:pPr>
      <w:ind w:left="720"/>
      <w:contextualSpacing/>
    </w:pPr>
    <w:rPr>
      <w:rFonts w:ascii="Calibri" w:eastAsia="Calibri" w:hAnsi="Calibri" w:cs="Times New Roman"/>
      <w:kern w:val="0"/>
      <w14:ligatures w14:val="none"/>
    </w:rPr>
  </w:style>
  <w:style w:type="character" w:customStyle="1" w:styleId="ParagraphedelisteCar">
    <w:name w:val="Paragraphe de liste Car"/>
    <w:link w:val="Paragraphedeliste"/>
    <w:uiPriority w:val="34"/>
    <w:locked/>
    <w:rsid w:val="005D3976"/>
    <w:rPr>
      <w:rFonts w:ascii="Calibri" w:eastAsia="Calibri" w:hAnsi="Calibri" w:cs="Times New Roman"/>
      <w:kern w:val="0"/>
      <w14:ligatures w14:val="none"/>
    </w:rPr>
  </w:style>
  <w:style w:type="paragraph" w:styleId="En-tte">
    <w:name w:val="header"/>
    <w:basedOn w:val="Normal"/>
    <w:link w:val="En-tteCar"/>
    <w:uiPriority w:val="99"/>
    <w:unhideWhenUsed/>
    <w:rsid w:val="005D3976"/>
    <w:pPr>
      <w:tabs>
        <w:tab w:val="center" w:pos="4536"/>
        <w:tab w:val="right" w:pos="9072"/>
      </w:tabs>
      <w:spacing w:after="0" w:line="240" w:lineRule="auto"/>
    </w:pPr>
    <w:rPr>
      <w:rFonts w:ascii="Calibri" w:eastAsia="Calibri" w:hAnsi="Calibri" w:cs="Times New Roman"/>
      <w:kern w:val="0"/>
    </w:rPr>
  </w:style>
  <w:style w:type="character" w:customStyle="1" w:styleId="En-tteCar">
    <w:name w:val="En-tête Car"/>
    <w:basedOn w:val="Policepardfaut"/>
    <w:link w:val="En-tte"/>
    <w:uiPriority w:val="99"/>
    <w:rsid w:val="005D3976"/>
    <w:rPr>
      <w:rFonts w:ascii="Calibri" w:eastAsia="Calibri" w:hAnsi="Calibri" w:cs="Times New Roman"/>
      <w:kern w:val="0"/>
    </w:rPr>
  </w:style>
  <w:style w:type="character" w:customStyle="1" w:styleId="CharAttribute0">
    <w:name w:val="CharAttribute0"/>
    <w:qFormat/>
    <w:rsid w:val="005D3976"/>
    <w:rPr>
      <w:rFonts w:ascii="Times New Roman" w:eastAsia="Times New Roman"/>
    </w:rPr>
  </w:style>
  <w:style w:type="paragraph" w:styleId="En-ttedetabledesmatires">
    <w:name w:val="TOC Heading"/>
    <w:basedOn w:val="Titre1"/>
    <w:next w:val="Normal"/>
    <w:uiPriority w:val="39"/>
    <w:unhideWhenUsed/>
    <w:qFormat/>
    <w:rsid w:val="005D3976"/>
    <w:pPr>
      <w:outlineLvl w:val="9"/>
    </w:pPr>
    <w:rPr>
      <w:kern w:val="0"/>
      <w:lang w:eastAsia="fr-FR"/>
      <w14:ligatures w14:val="none"/>
    </w:rPr>
  </w:style>
  <w:style w:type="paragraph" w:customStyle="1" w:styleId="Standard">
    <w:name w:val="Standard"/>
    <w:rsid w:val="005D3976"/>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paragraph" w:styleId="TM1">
    <w:name w:val="toc 1"/>
    <w:basedOn w:val="Normal"/>
    <w:next w:val="Normal"/>
    <w:autoRedefine/>
    <w:uiPriority w:val="39"/>
    <w:unhideWhenUsed/>
    <w:rsid w:val="005D3976"/>
    <w:pPr>
      <w:spacing w:after="100"/>
    </w:pPr>
  </w:style>
  <w:style w:type="paragraph" w:styleId="TM2">
    <w:name w:val="toc 2"/>
    <w:basedOn w:val="Normal"/>
    <w:next w:val="Normal"/>
    <w:autoRedefine/>
    <w:uiPriority w:val="39"/>
    <w:unhideWhenUsed/>
    <w:rsid w:val="005D3976"/>
    <w:pPr>
      <w:spacing w:after="100"/>
      <w:ind w:left="220"/>
    </w:pPr>
  </w:style>
  <w:style w:type="character" w:styleId="lev">
    <w:name w:val="Strong"/>
    <w:basedOn w:val="Policepardfaut"/>
    <w:uiPriority w:val="22"/>
    <w:qFormat/>
    <w:rsid w:val="005D3976"/>
    <w:rPr>
      <w:b/>
      <w:bCs/>
    </w:rPr>
  </w:style>
  <w:style w:type="character" w:customStyle="1" w:styleId="NormalWebCar">
    <w:name w:val="Normal (Web) Car"/>
    <w:basedOn w:val="Policepardfaut"/>
    <w:link w:val="NormalWeb"/>
    <w:uiPriority w:val="99"/>
    <w:locked/>
    <w:rsid w:val="005D3976"/>
    <w:rPr>
      <w:rFonts w:ascii="Times New Roman" w:eastAsia="Times New Roman" w:hAnsi="Times New Roman" w:cs="Times New Roman"/>
      <w:kern w:val="0"/>
      <w:sz w:val="24"/>
      <w:szCs w:val="24"/>
      <w:lang w:eastAsia="fr-FR"/>
      <w14:ligatures w14:val="none"/>
    </w:rPr>
  </w:style>
  <w:style w:type="character" w:styleId="Marquedecommentaire">
    <w:name w:val="annotation reference"/>
    <w:basedOn w:val="Policepardfaut"/>
    <w:uiPriority w:val="99"/>
    <w:semiHidden/>
    <w:unhideWhenUsed/>
    <w:rsid w:val="00410C3C"/>
    <w:rPr>
      <w:sz w:val="16"/>
      <w:szCs w:val="16"/>
    </w:rPr>
  </w:style>
  <w:style w:type="paragraph" w:styleId="Objetducommentaire">
    <w:name w:val="annotation subject"/>
    <w:basedOn w:val="Commentaire"/>
    <w:next w:val="Commentaire"/>
    <w:link w:val="ObjetducommentaireCar"/>
    <w:uiPriority w:val="99"/>
    <w:semiHidden/>
    <w:unhideWhenUsed/>
    <w:rsid w:val="00410C3C"/>
    <w:pPr>
      <w:spacing w:line="240" w:lineRule="auto"/>
    </w:pPr>
    <w:rPr>
      <w:b/>
      <w:bCs/>
      <w:sz w:val="20"/>
      <w:szCs w:val="20"/>
    </w:rPr>
  </w:style>
  <w:style w:type="character" w:customStyle="1" w:styleId="ObjetducommentaireCar">
    <w:name w:val="Objet du commentaire Car"/>
    <w:basedOn w:val="CommentaireCar"/>
    <w:link w:val="Objetducommentaire"/>
    <w:uiPriority w:val="99"/>
    <w:semiHidden/>
    <w:rsid w:val="00410C3C"/>
    <w:rPr>
      <w:b/>
      <w:bCs/>
      <w:sz w:val="20"/>
      <w:szCs w:val="20"/>
    </w:rPr>
  </w:style>
  <w:style w:type="paragraph" w:styleId="Rvision">
    <w:name w:val="Revision"/>
    <w:hidden/>
    <w:uiPriority w:val="99"/>
    <w:semiHidden/>
    <w:rsid w:val="00D133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4753">
      <w:bodyDiv w:val="1"/>
      <w:marLeft w:val="0"/>
      <w:marRight w:val="0"/>
      <w:marTop w:val="0"/>
      <w:marBottom w:val="0"/>
      <w:divBdr>
        <w:top w:val="none" w:sz="0" w:space="0" w:color="auto"/>
        <w:left w:val="none" w:sz="0" w:space="0" w:color="auto"/>
        <w:bottom w:val="none" w:sz="0" w:space="0" w:color="auto"/>
        <w:right w:val="none" w:sz="0" w:space="0" w:color="auto"/>
      </w:divBdr>
    </w:div>
    <w:div w:id="72050283">
      <w:bodyDiv w:val="1"/>
      <w:marLeft w:val="0"/>
      <w:marRight w:val="0"/>
      <w:marTop w:val="0"/>
      <w:marBottom w:val="0"/>
      <w:divBdr>
        <w:top w:val="none" w:sz="0" w:space="0" w:color="auto"/>
        <w:left w:val="none" w:sz="0" w:space="0" w:color="auto"/>
        <w:bottom w:val="none" w:sz="0" w:space="0" w:color="auto"/>
        <w:right w:val="none" w:sz="0" w:space="0" w:color="auto"/>
      </w:divBdr>
    </w:div>
    <w:div w:id="405611339">
      <w:bodyDiv w:val="1"/>
      <w:marLeft w:val="0"/>
      <w:marRight w:val="0"/>
      <w:marTop w:val="0"/>
      <w:marBottom w:val="0"/>
      <w:divBdr>
        <w:top w:val="none" w:sz="0" w:space="0" w:color="auto"/>
        <w:left w:val="none" w:sz="0" w:space="0" w:color="auto"/>
        <w:bottom w:val="none" w:sz="0" w:space="0" w:color="auto"/>
        <w:right w:val="none" w:sz="0" w:space="0" w:color="auto"/>
      </w:divBdr>
    </w:div>
    <w:div w:id="736052659">
      <w:bodyDiv w:val="1"/>
      <w:marLeft w:val="0"/>
      <w:marRight w:val="0"/>
      <w:marTop w:val="0"/>
      <w:marBottom w:val="0"/>
      <w:divBdr>
        <w:top w:val="none" w:sz="0" w:space="0" w:color="auto"/>
        <w:left w:val="none" w:sz="0" w:space="0" w:color="auto"/>
        <w:bottom w:val="none" w:sz="0" w:space="0" w:color="auto"/>
        <w:right w:val="none" w:sz="0" w:space="0" w:color="auto"/>
      </w:divBdr>
    </w:div>
    <w:div w:id="1201818532">
      <w:bodyDiv w:val="1"/>
      <w:marLeft w:val="0"/>
      <w:marRight w:val="0"/>
      <w:marTop w:val="0"/>
      <w:marBottom w:val="0"/>
      <w:divBdr>
        <w:top w:val="none" w:sz="0" w:space="0" w:color="auto"/>
        <w:left w:val="none" w:sz="0" w:space="0" w:color="auto"/>
        <w:bottom w:val="none" w:sz="0" w:space="0" w:color="auto"/>
        <w:right w:val="none" w:sz="0" w:space="0" w:color="auto"/>
      </w:divBdr>
    </w:div>
    <w:div w:id="1506287458">
      <w:bodyDiv w:val="1"/>
      <w:marLeft w:val="0"/>
      <w:marRight w:val="0"/>
      <w:marTop w:val="0"/>
      <w:marBottom w:val="0"/>
      <w:divBdr>
        <w:top w:val="none" w:sz="0" w:space="0" w:color="auto"/>
        <w:left w:val="none" w:sz="0" w:space="0" w:color="auto"/>
        <w:bottom w:val="none" w:sz="0" w:space="0" w:color="auto"/>
        <w:right w:val="none" w:sz="0" w:space="0" w:color="auto"/>
      </w:divBdr>
    </w:div>
    <w:div w:id="1543396487">
      <w:bodyDiv w:val="1"/>
      <w:marLeft w:val="0"/>
      <w:marRight w:val="0"/>
      <w:marTop w:val="0"/>
      <w:marBottom w:val="0"/>
      <w:divBdr>
        <w:top w:val="none" w:sz="0" w:space="0" w:color="auto"/>
        <w:left w:val="none" w:sz="0" w:space="0" w:color="auto"/>
        <w:bottom w:val="none" w:sz="0" w:space="0" w:color="auto"/>
        <w:right w:val="none" w:sz="0" w:space="0" w:color="auto"/>
      </w:divBdr>
    </w:div>
    <w:div w:id="1639528565">
      <w:bodyDiv w:val="1"/>
      <w:marLeft w:val="0"/>
      <w:marRight w:val="0"/>
      <w:marTop w:val="0"/>
      <w:marBottom w:val="0"/>
      <w:divBdr>
        <w:top w:val="none" w:sz="0" w:space="0" w:color="auto"/>
        <w:left w:val="none" w:sz="0" w:space="0" w:color="auto"/>
        <w:bottom w:val="none" w:sz="0" w:space="0" w:color="auto"/>
        <w:right w:val="none" w:sz="0" w:space="0" w:color="auto"/>
      </w:divBdr>
    </w:div>
    <w:div w:id="1846164601">
      <w:bodyDiv w:val="1"/>
      <w:marLeft w:val="0"/>
      <w:marRight w:val="0"/>
      <w:marTop w:val="0"/>
      <w:marBottom w:val="0"/>
      <w:divBdr>
        <w:top w:val="none" w:sz="0" w:space="0" w:color="auto"/>
        <w:left w:val="none" w:sz="0" w:space="0" w:color="auto"/>
        <w:bottom w:val="none" w:sz="0" w:space="0" w:color="auto"/>
        <w:right w:val="none" w:sz="0" w:space="0" w:color="auto"/>
      </w:divBdr>
    </w:div>
    <w:div w:id="200346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8/08/relationships/commentsExtensible" Target="commentsExtensible.xml"/><Relationship Id="rId5" Type="http://schemas.openxmlformats.org/officeDocument/2006/relationships/image" Target="media/image1.jpeg"/><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9211</Words>
  <Characters>50666</Characters>
  <Application>Microsoft Office Word</Application>
  <DocSecurity>0</DocSecurity>
  <Lines>422</Lines>
  <Paragraphs>119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dc:creator>
  <cp:keywords/>
  <dc:description/>
  <cp:lastModifiedBy>NANSSEU NJINGANG, Jobert Richie</cp:lastModifiedBy>
  <cp:revision>2</cp:revision>
  <cp:lastPrinted>2025-07-16T21:21:00Z</cp:lastPrinted>
  <dcterms:created xsi:type="dcterms:W3CDTF">2025-09-20T11:16:00Z</dcterms:created>
  <dcterms:modified xsi:type="dcterms:W3CDTF">2025-09-20T11:16:00Z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id="VHrCKxAw"/&gt;&lt;style id="http://www.zotero.org/styles/vancouver-wafeu" locale="fr-FR"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